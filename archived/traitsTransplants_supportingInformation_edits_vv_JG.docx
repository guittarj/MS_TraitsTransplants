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340FF" w14:textId="77777777" w:rsidR="005C0C4F" w:rsidRPr="00562F1F" w:rsidRDefault="005C0C4F" w:rsidP="005C0C4F">
      <w:pPr>
        <w:spacing w:line="480" w:lineRule="auto"/>
      </w:pPr>
      <w:r>
        <w:t>TABLE S</w:t>
      </w:r>
      <w:r w:rsidRPr="00562F1F">
        <w:t>1</w:t>
      </w:r>
    </w:p>
    <w:tbl>
      <w:tblPr>
        <w:tblW w:w="5045" w:type="pct"/>
        <w:tblLayout w:type="fixed"/>
        <w:tblLook w:val="07E0" w:firstRow="1" w:lastRow="1" w:firstColumn="1" w:lastColumn="1" w:noHBand="1" w:noVBand="1"/>
      </w:tblPr>
      <w:tblGrid>
        <w:gridCol w:w="1530"/>
        <w:gridCol w:w="1069"/>
        <w:gridCol w:w="1069"/>
        <w:gridCol w:w="1069"/>
        <w:gridCol w:w="1069"/>
        <w:gridCol w:w="1069"/>
        <w:gridCol w:w="1226"/>
        <w:gridCol w:w="1343"/>
      </w:tblGrid>
      <w:tr w:rsidR="005C0C4F" w:rsidRPr="00562F1F" w14:paraId="138D5562" w14:textId="77777777" w:rsidTr="0068540D">
        <w:trPr>
          <w:trHeight w:val="288"/>
        </w:trPr>
        <w:tc>
          <w:tcPr>
            <w:tcW w:w="810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12115653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E295FE8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4511222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Seed Mass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5318DCC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SLA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919B715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Bud Number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A9170A8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Lat. Spread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89B9036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Offspring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2F81D6A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Persistence</w:t>
            </w:r>
          </w:p>
        </w:tc>
      </w:tr>
      <w:tr w:rsidR="005C0C4F" w:rsidRPr="00562F1F" w14:paraId="51DC60C3" w14:textId="77777777" w:rsidTr="0068540D">
        <w:trPr>
          <w:trHeight w:val="288"/>
        </w:trPr>
        <w:tc>
          <w:tcPr>
            <w:tcW w:w="810" w:type="pct"/>
            <w:hideMark/>
          </w:tcPr>
          <w:p w14:paraId="30115D54" w14:textId="77777777" w:rsidR="005C0C4F" w:rsidRPr="00562F1F" w:rsidRDefault="005C0C4F" w:rsidP="0068540D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Leaf Area</w:t>
            </w:r>
          </w:p>
        </w:tc>
        <w:tc>
          <w:tcPr>
            <w:tcW w:w="566" w:type="pct"/>
            <w:hideMark/>
          </w:tcPr>
          <w:p w14:paraId="2536395B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566" w:type="pct"/>
            <w:hideMark/>
          </w:tcPr>
          <w:p w14:paraId="2C4329BB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566" w:type="pct"/>
            <w:hideMark/>
          </w:tcPr>
          <w:p w14:paraId="27A4C453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566" w:type="pct"/>
            <w:hideMark/>
          </w:tcPr>
          <w:p w14:paraId="770C7260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566" w:type="pct"/>
            <w:hideMark/>
          </w:tcPr>
          <w:p w14:paraId="338CBEFE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649" w:type="pct"/>
            <w:hideMark/>
          </w:tcPr>
          <w:p w14:paraId="3987E254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712" w:type="pct"/>
            <w:hideMark/>
          </w:tcPr>
          <w:p w14:paraId="2D027201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-0.03</w:t>
            </w:r>
          </w:p>
        </w:tc>
      </w:tr>
      <w:tr w:rsidR="005C0C4F" w:rsidRPr="00562F1F" w14:paraId="317B4389" w14:textId="77777777" w:rsidTr="0068540D">
        <w:trPr>
          <w:trHeight w:val="288"/>
        </w:trPr>
        <w:tc>
          <w:tcPr>
            <w:tcW w:w="810" w:type="pct"/>
            <w:hideMark/>
          </w:tcPr>
          <w:p w14:paraId="0E78EEDC" w14:textId="77777777" w:rsidR="005C0C4F" w:rsidRPr="00562F1F" w:rsidRDefault="005C0C4F" w:rsidP="0068540D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566" w:type="pct"/>
          </w:tcPr>
          <w:p w14:paraId="5070357A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14:paraId="7BC07510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566" w:type="pct"/>
            <w:hideMark/>
          </w:tcPr>
          <w:p w14:paraId="2157EEA9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566" w:type="pct"/>
            <w:hideMark/>
          </w:tcPr>
          <w:p w14:paraId="456B8902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566" w:type="pct"/>
            <w:hideMark/>
          </w:tcPr>
          <w:p w14:paraId="4973F3BC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649" w:type="pct"/>
            <w:hideMark/>
          </w:tcPr>
          <w:p w14:paraId="005A3D41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712" w:type="pct"/>
            <w:hideMark/>
          </w:tcPr>
          <w:p w14:paraId="20ECA4CE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0.18</w:t>
            </w:r>
          </w:p>
        </w:tc>
      </w:tr>
      <w:tr w:rsidR="005C0C4F" w:rsidRPr="00562F1F" w14:paraId="0DF56456" w14:textId="77777777" w:rsidTr="0068540D">
        <w:trPr>
          <w:trHeight w:val="288"/>
        </w:trPr>
        <w:tc>
          <w:tcPr>
            <w:tcW w:w="810" w:type="pct"/>
            <w:hideMark/>
          </w:tcPr>
          <w:p w14:paraId="60DAB8AF" w14:textId="77777777" w:rsidR="005C0C4F" w:rsidRPr="00562F1F" w:rsidRDefault="005C0C4F" w:rsidP="0068540D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Seed Mass</w:t>
            </w:r>
          </w:p>
        </w:tc>
        <w:tc>
          <w:tcPr>
            <w:tcW w:w="566" w:type="pct"/>
          </w:tcPr>
          <w:p w14:paraId="41EBEA37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12851541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14:paraId="168D06DA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566" w:type="pct"/>
            <w:hideMark/>
          </w:tcPr>
          <w:p w14:paraId="3B4CA16D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566" w:type="pct"/>
            <w:hideMark/>
          </w:tcPr>
          <w:p w14:paraId="05D9B056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649" w:type="pct"/>
            <w:hideMark/>
          </w:tcPr>
          <w:p w14:paraId="0B4E8FA3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12" w:type="pct"/>
            <w:hideMark/>
          </w:tcPr>
          <w:p w14:paraId="5FE92320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0.16</w:t>
            </w:r>
          </w:p>
        </w:tc>
      </w:tr>
      <w:tr w:rsidR="005C0C4F" w:rsidRPr="00562F1F" w14:paraId="035E1AFB" w14:textId="77777777" w:rsidTr="0068540D">
        <w:trPr>
          <w:trHeight w:val="288"/>
        </w:trPr>
        <w:tc>
          <w:tcPr>
            <w:tcW w:w="810" w:type="pct"/>
            <w:hideMark/>
          </w:tcPr>
          <w:p w14:paraId="1A16E553" w14:textId="77777777" w:rsidR="005C0C4F" w:rsidRPr="00562F1F" w:rsidRDefault="005C0C4F" w:rsidP="0068540D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SLA</w:t>
            </w:r>
          </w:p>
        </w:tc>
        <w:tc>
          <w:tcPr>
            <w:tcW w:w="566" w:type="pct"/>
          </w:tcPr>
          <w:p w14:paraId="7B686FD3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7096E736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683102AB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14:paraId="3B40444C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-0.36</w:t>
            </w:r>
          </w:p>
        </w:tc>
        <w:tc>
          <w:tcPr>
            <w:tcW w:w="566" w:type="pct"/>
            <w:hideMark/>
          </w:tcPr>
          <w:p w14:paraId="2B88D9D9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649" w:type="pct"/>
            <w:hideMark/>
          </w:tcPr>
          <w:p w14:paraId="3C1A2330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12" w:type="pct"/>
            <w:hideMark/>
          </w:tcPr>
          <w:p w14:paraId="51C4BB9B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-0.40</w:t>
            </w:r>
          </w:p>
        </w:tc>
      </w:tr>
      <w:tr w:rsidR="005C0C4F" w:rsidRPr="00562F1F" w14:paraId="3C7393A1" w14:textId="77777777" w:rsidTr="0068540D">
        <w:trPr>
          <w:trHeight w:val="288"/>
        </w:trPr>
        <w:tc>
          <w:tcPr>
            <w:tcW w:w="810" w:type="pct"/>
            <w:hideMark/>
          </w:tcPr>
          <w:p w14:paraId="4C3DB15A" w14:textId="77777777" w:rsidR="005C0C4F" w:rsidRPr="00562F1F" w:rsidRDefault="005C0C4F" w:rsidP="0068540D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Bud Number</w:t>
            </w:r>
          </w:p>
        </w:tc>
        <w:tc>
          <w:tcPr>
            <w:tcW w:w="566" w:type="pct"/>
          </w:tcPr>
          <w:p w14:paraId="75C99CF0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52969BD2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76E4B235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3E95A32D" w14:textId="77777777" w:rsidR="005C0C4F" w:rsidRPr="00562F1F" w:rsidRDefault="005C0C4F" w:rsidP="0068540D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14:paraId="0DA1BC02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649" w:type="pct"/>
            <w:hideMark/>
          </w:tcPr>
          <w:p w14:paraId="10B65738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12" w:type="pct"/>
            <w:hideMark/>
          </w:tcPr>
          <w:p w14:paraId="3E3CC58D" w14:textId="77777777" w:rsidR="005C0C4F" w:rsidRPr="00562F1F" w:rsidRDefault="005C0C4F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0.30</w:t>
            </w:r>
          </w:p>
        </w:tc>
      </w:tr>
      <w:tr w:rsidR="005C0C4F" w:rsidRPr="00562F1F" w14:paraId="5FF67F94" w14:textId="77777777" w:rsidTr="0068540D">
        <w:trPr>
          <w:trHeight w:val="288"/>
        </w:trPr>
        <w:tc>
          <w:tcPr>
            <w:tcW w:w="810" w:type="pct"/>
            <w:hideMark/>
          </w:tcPr>
          <w:p w14:paraId="38F3666C" w14:textId="77777777" w:rsidR="005C0C4F" w:rsidRPr="00562F1F" w:rsidRDefault="005C0C4F" w:rsidP="00153932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Lat. Spread</w:t>
            </w:r>
          </w:p>
        </w:tc>
        <w:tc>
          <w:tcPr>
            <w:tcW w:w="566" w:type="pct"/>
          </w:tcPr>
          <w:p w14:paraId="6CAD1C64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48271C64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1F79101B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026BA53E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14:paraId="76AEEF4C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649" w:type="pct"/>
            <w:hideMark/>
          </w:tcPr>
          <w:p w14:paraId="301F2428" w14:textId="77777777" w:rsidR="005C0C4F" w:rsidRPr="00562F1F" w:rsidRDefault="005C0C4F" w:rsidP="00153932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12" w:type="pct"/>
            <w:hideMark/>
          </w:tcPr>
          <w:p w14:paraId="35BAF284" w14:textId="77777777" w:rsidR="005C0C4F" w:rsidRPr="00562F1F" w:rsidRDefault="005C0C4F" w:rsidP="00153932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-0.08</w:t>
            </w:r>
          </w:p>
        </w:tc>
      </w:tr>
      <w:tr w:rsidR="005C0C4F" w:rsidRPr="00562F1F" w14:paraId="2486ED4F" w14:textId="77777777" w:rsidTr="0068540D">
        <w:trPr>
          <w:trHeight w:val="288"/>
        </w:trPr>
        <w:tc>
          <w:tcPr>
            <w:tcW w:w="810" w:type="pct"/>
            <w:tcBorders>
              <w:bottom w:val="single" w:sz="4" w:space="0" w:color="auto"/>
            </w:tcBorders>
            <w:hideMark/>
          </w:tcPr>
          <w:p w14:paraId="0E893180" w14:textId="77777777" w:rsidR="005C0C4F" w:rsidRPr="00562F1F" w:rsidRDefault="005C0C4F" w:rsidP="00153932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Offspring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403CC215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75EE7D83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951FB48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3921DA30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2BC45E4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6BD22F97" w14:textId="77777777"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712" w:type="pct"/>
            <w:tcBorders>
              <w:bottom w:val="single" w:sz="4" w:space="0" w:color="auto"/>
            </w:tcBorders>
            <w:hideMark/>
          </w:tcPr>
          <w:p w14:paraId="7978A60B" w14:textId="77777777" w:rsidR="005C0C4F" w:rsidRPr="00562F1F" w:rsidRDefault="005C0C4F" w:rsidP="00153932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-0.12</w:t>
            </w:r>
          </w:p>
        </w:tc>
      </w:tr>
    </w:tbl>
    <w:p w14:paraId="674AA62C" w14:textId="3526733D" w:rsidR="005C0C4F" w:rsidRPr="00562F1F" w:rsidRDefault="005C0C4F" w:rsidP="00153932">
      <w:pPr>
        <w:spacing w:line="480" w:lineRule="auto"/>
        <w:rPr>
          <w:rFonts w:cs="Times New Roman"/>
          <w:szCs w:val="24"/>
        </w:rPr>
      </w:pPr>
      <w:r w:rsidRPr="00562F1F">
        <w:rPr>
          <w:rFonts w:cs="Times New Roman"/>
          <w:szCs w:val="24"/>
        </w:rPr>
        <w:t xml:space="preserve">Pearson correlations </w:t>
      </w:r>
      <w:del w:id="0" w:author="Vigdis Vandvik" w:date="2016-04-23T14:33:00Z">
        <w:r w:rsidRPr="00562F1F">
          <w:rPr>
            <w:rFonts w:cs="Times New Roman"/>
            <w:szCs w:val="24"/>
          </w:rPr>
          <w:delText xml:space="preserve">in </w:delText>
        </w:r>
      </w:del>
      <w:ins w:id="1" w:author="Vigdis Vandvik" w:date="2016-04-23T14:33:00Z">
        <w:r w:rsidR="004B547E">
          <w:rPr>
            <w:rFonts w:cs="Times New Roman"/>
            <w:szCs w:val="24"/>
          </w:rPr>
          <w:t>of</w:t>
        </w:r>
        <w:r w:rsidR="004B547E" w:rsidRPr="00562F1F">
          <w:rPr>
            <w:rFonts w:cs="Times New Roman"/>
            <w:szCs w:val="24"/>
          </w:rPr>
          <w:t xml:space="preserve"> </w:t>
        </w:r>
      </w:ins>
      <w:r w:rsidRPr="00562F1F">
        <w:rPr>
          <w:rFonts w:cs="Times New Roman"/>
          <w:szCs w:val="24"/>
        </w:rPr>
        <w:t>species trait values</w:t>
      </w:r>
      <w:ins w:id="2" w:author="Vigdis Vandvik" w:date="2016-04-23T14:32:00Z">
        <w:r w:rsidR="004B547E">
          <w:rPr>
            <w:rFonts w:cs="Times New Roman"/>
            <w:szCs w:val="24"/>
          </w:rPr>
          <w:t xml:space="preserve"> </w:t>
        </w:r>
      </w:ins>
      <w:ins w:id="3" w:author="Vigdis Vandvik" w:date="2016-04-23T14:33:00Z">
        <w:r w:rsidR="004B547E">
          <w:rPr>
            <w:rFonts w:cs="Times New Roman"/>
            <w:szCs w:val="24"/>
          </w:rPr>
          <w:t>in</w:t>
        </w:r>
      </w:ins>
      <w:ins w:id="4" w:author="Vigdis Vandvik" w:date="2016-04-23T14:32:00Z">
        <w:r w:rsidR="004B547E">
          <w:rPr>
            <w:rFonts w:cs="Times New Roman"/>
            <w:szCs w:val="24"/>
          </w:rPr>
          <w:t xml:space="preserve"> the species pool</w:t>
        </w:r>
      </w:ins>
      <w:ins w:id="5" w:author="Vigdis Vandvik" w:date="2016-04-23T14:43:00Z">
        <w:r w:rsidRPr="00562F1F">
          <w:rPr>
            <w:rFonts w:cs="Times New Roman"/>
            <w:szCs w:val="24"/>
          </w:rPr>
          <w:t>.</w:t>
        </w:r>
      </w:ins>
      <w:del w:id="6" w:author="Vigdis Vandvik" w:date="2016-04-23T14:43:00Z">
        <w:r w:rsidRPr="00562F1F">
          <w:rPr>
            <w:rFonts w:cs="Times New Roman"/>
            <w:szCs w:val="24"/>
          </w:rPr>
          <w:delText>.</w:delText>
        </w:r>
      </w:del>
      <w:r w:rsidRPr="00562F1F">
        <w:rPr>
          <w:rFonts w:cs="Times New Roman"/>
          <w:szCs w:val="24"/>
        </w:rPr>
        <w:t xml:space="preserve"> Bold indicates significance</w:t>
      </w:r>
      <w:ins w:id="7" w:author="Vigdis Vandvik" w:date="2016-04-23T14:33:00Z">
        <w:r w:rsidR="004B547E">
          <w:rPr>
            <w:rFonts w:cs="Times New Roman"/>
            <w:szCs w:val="24"/>
          </w:rPr>
          <w:t xml:space="preserve"> (p</w:t>
        </w:r>
      </w:ins>
      <w:ins w:id="8" w:author="John Guittar" w:date="2016-04-26T05:15:00Z">
        <w:r w:rsidR="003E4552">
          <w:rPr>
            <w:rFonts w:cs="Times New Roman"/>
            <w:szCs w:val="24"/>
          </w:rPr>
          <w:t xml:space="preserve"> </w:t>
        </w:r>
      </w:ins>
      <w:ins w:id="9" w:author="Vigdis Vandvik" w:date="2016-04-23T14:33:00Z">
        <w:r w:rsidR="004B547E">
          <w:rPr>
            <w:rFonts w:cs="Times New Roman"/>
            <w:szCs w:val="24"/>
          </w:rPr>
          <w:t>&lt;</w:t>
        </w:r>
      </w:ins>
      <w:ins w:id="10" w:author="John Guittar" w:date="2016-04-26T05:15:00Z">
        <w:r w:rsidR="003E4552">
          <w:rPr>
            <w:rFonts w:cs="Times New Roman"/>
            <w:szCs w:val="24"/>
          </w:rPr>
          <w:t xml:space="preserve"> </w:t>
        </w:r>
      </w:ins>
      <w:ins w:id="11" w:author="Vigdis Vandvik" w:date="2016-04-23T14:33:00Z">
        <w:r w:rsidR="004B547E">
          <w:rPr>
            <w:rFonts w:cs="Times New Roman"/>
            <w:szCs w:val="24"/>
          </w:rPr>
          <w:t>0.0</w:t>
        </w:r>
      </w:ins>
      <w:ins w:id="12" w:author="Vigdis Vandvik" w:date="2016-04-23T14:34:00Z">
        <w:r w:rsidR="004B547E">
          <w:rPr>
            <w:rFonts w:cs="Times New Roman"/>
            <w:szCs w:val="24"/>
          </w:rPr>
          <w:t>5</w:t>
        </w:r>
      </w:ins>
      <w:ins w:id="13" w:author="Vigdis Vandvik" w:date="2016-04-23T14:33:00Z">
        <w:r w:rsidR="004B547E">
          <w:rPr>
            <w:rFonts w:cs="Times New Roman"/>
            <w:szCs w:val="24"/>
          </w:rPr>
          <w:t>)</w:t>
        </w:r>
      </w:ins>
      <w:ins w:id="14" w:author="Vigdis Vandvik" w:date="2016-04-23T14:43:00Z">
        <w:r w:rsidRPr="00562F1F">
          <w:rPr>
            <w:rFonts w:cs="Times New Roman"/>
            <w:szCs w:val="24"/>
          </w:rPr>
          <w:t>.</w:t>
        </w:r>
      </w:ins>
      <w:del w:id="15" w:author="Vigdis Vandvik" w:date="2016-04-23T14:43:00Z">
        <w:r w:rsidRPr="00562F1F">
          <w:rPr>
            <w:rFonts w:cs="Times New Roman"/>
            <w:szCs w:val="24"/>
          </w:rPr>
          <w:delText>.</w:delText>
        </w:r>
      </w:del>
      <w:r w:rsidRPr="00562F1F">
        <w:rPr>
          <w:rFonts w:cs="Times New Roman"/>
          <w:szCs w:val="24"/>
        </w:rPr>
        <w:t xml:space="preserve"> N ranges from 140 </w:t>
      </w:r>
      <w:r>
        <w:rPr>
          <w:rFonts w:cs="Times New Roman"/>
          <w:szCs w:val="24"/>
        </w:rPr>
        <w:t>-</w:t>
      </w:r>
      <w:r w:rsidRPr="00562F1F">
        <w:rPr>
          <w:rFonts w:cs="Times New Roman"/>
          <w:szCs w:val="24"/>
        </w:rPr>
        <w:t xml:space="preserve"> 152.</w:t>
      </w:r>
    </w:p>
    <w:p w14:paraId="35D5C1D9" w14:textId="0CEF1DAC" w:rsidR="005C0C4F" w:rsidRPr="00562F1F" w:rsidDel="00C43150" w:rsidRDefault="005C0C4F" w:rsidP="005C0C4F">
      <w:pPr>
        <w:spacing w:line="480" w:lineRule="auto"/>
        <w:rPr>
          <w:del w:id="16" w:author="John Guittar" w:date="2016-04-30T01:04:00Z"/>
        </w:rPr>
      </w:pPr>
      <w:del w:id="17" w:author="John Guittar" w:date="2016-04-30T01:04:00Z">
        <w:r w:rsidRPr="00562F1F" w:rsidDel="00C43150">
          <w:br w:type="page"/>
        </w:r>
        <w:r w:rsidDel="00C43150">
          <w:lastRenderedPageBreak/>
          <w:delText>TABLE S</w:delText>
        </w:r>
        <w:r w:rsidRPr="00562F1F" w:rsidDel="00C43150">
          <w:delText>2</w:delText>
        </w:r>
      </w:del>
    </w:p>
    <w:tbl>
      <w:tblPr>
        <w:tblW w:w="5116" w:type="pct"/>
        <w:tblLayout w:type="fixed"/>
        <w:tblLook w:val="07E0" w:firstRow="1" w:lastRow="1" w:firstColumn="1" w:lastColumn="1" w:noHBand="1" w:noVBand="1"/>
      </w:tblPr>
      <w:tblGrid>
        <w:gridCol w:w="1530"/>
        <w:gridCol w:w="1098"/>
        <w:gridCol w:w="1098"/>
        <w:gridCol w:w="1098"/>
        <w:gridCol w:w="1098"/>
        <w:gridCol w:w="1098"/>
        <w:gridCol w:w="1199"/>
        <w:gridCol w:w="1358"/>
      </w:tblGrid>
      <w:tr w:rsidR="005C0C4F" w:rsidRPr="00562F1F" w:rsidDel="00C43150" w14:paraId="442E27BE" w14:textId="09ECA489" w:rsidTr="0068540D">
        <w:trPr>
          <w:trHeight w:val="288"/>
          <w:del w:id="18" w:author="John Guittar" w:date="2016-04-30T01:04:00Z"/>
        </w:trPr>
        <w:tc>
          <w:tcPr>
            <w:tcW w:w="799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47A6FD5" w14:textId="4C520EF3" w:rsidR="005C0C4F" w:rsidRPr="00562F1F" w:rsidDel="00C43150" w:rsidRDefault="005C0C4F" w:rsidP="0068540D">
            <w:pPr>
              <w:spacing w:line="480" w:lineRule="auto"/>
              <w:rPr>
                <w:del w:id="19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8211B97" w14:textId="3DF4AC87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20" w:author="John Guittar" w:date="2016-04-30T01:04:00Z"/>
                <w:rFonts w:ascii="Times New Roman" w:hAnsi="Times New Roman" w:cs="Times New Roman"/>
              </w:rPr>
            </w:pPr>
            <w:del w:id="21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Max. Height</w:delText>
              </w:r>
            </w:del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92C4832" w14:textId="7CC06593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22" w:author="John Guittar" w:date="2016-04-30T01:04:00Z"/>
                <w:rFonts w:ascii="Times New Roman" w:hAnsi="Times New Roman" w:cs="Times New Roman"/>
              </w:rPr>
            </w:pPr>
            <w:del w:id="23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Seed Mass</w:delText>
              </w:r>
            </w:del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2DA85EB" w14:textId="7F7A073A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24" w:author="John Guittar" w:date="2016-04-30T01:04:00Z"/>
                <w:rFonts w:ascii="Times New Roman" w:hAnsi="Times New Roman" w:cs="Times New Roman"/>
              </w:rPr>
            </w:pPr>
            <w:del w:id="25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SLA</w:delText>
              </w:r>
            </w:del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4508DD2" w14:textId="7DD727D6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26" w:author="John Guittar" w:date="2016-04-30T01:04:00Z"/>
                <w:rFonts w:ascii="Times New Roman" w:hAnsi="Times New Roman" w:cs="Times New Roman"/>
              </w:rPr>
            </w:pPr>
            <w:del w:id="27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Bud Number</w:delText>
              </w:r>
            </w:del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15D7818" w14:textId="672E3FEC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28" w:author="John Guittar" w:date="2016-04-30T01:04:00Z"/>
                <w:rFonts w:ascii="Times New Roman" w:hAnsi="Times New Roman" w:cs="Times New Roman"/>
              </w:rPr>
            </w:pPr>
            <w:del w:id="29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Lat. Spread</w:delText>
              </w:r>
            </w:del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9D52382" w14:textId="4E6696C5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30" w:author="John Guittar" w:date="2016-04-30T01:04:00Z"/>
                <w:rFonts w:ascii="Times New Roman" w:hAnsi="Times New Roman" w:cs="Times New Roman"/>
              </w:rPr>
            </w:pPr>
            <w:del w:id="31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Offspring</w:delText>
              </w:r>
            </w:del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0C0168E" w14:textId="799CA82C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32" w:author="John Guittar" w:date="2016-04-30T01:04:00Z"/>
                <w:rFonts w:ascii="Times New Roman" w:hAnsi="Times New Roman" w:cs="Times New Roman"/>
              </w:rPr>
            </w:pPr>
            <w:del w:id="33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Persistence</w:delText>
              </w:r>
            </w:del>
          </w:p>
        </w:tc>
      </w:tr>
      <w:tr w:rsidR="005C0C4F" w:rsidRPr="00562F1F" w:rsidDel="00C43150" w14:paraId="18090DAC" w14:textId="5268DFFC" w:rsidTr="0068540D">
        <w:trPr>
          <w:trHeight w:val="288"/>
          <w:del w:id="34" w:author="John Guittar" w:date="2016-04-30T01:04:00Z"/>
        </w:trPr>
        <w:tc>
          <w:tcPr>
            <w:tcW w:w="799" w:type="pct"/>
            <w:hideMark/>
          </w:tcPr>
          <w:p w14:paraId="39B77BEA" w14:textId="42A8A017" w:rsidR="005C0C4F" w:rsidRPr="00562F1F" w:rsidDel="00C43150" w:rsidRDefault="005C0C4F" w:rsidP="0068540D">
            <w:pPr>
              <w:pStyle w:val="Compact"/>
              <w:spacing w:line="480" w:lineRule="auto"/>
              <w:rPr>
                <w:del w:id="35" w:author="John Guittar" w:date="2016-04-30T01:04:00Z"/>
                <w:rFonts w:ascii="Times New Roman" w:hAnsi="Times New Roman" w:cs="Times New Roman"/>
              </w:rPr>
            </w:pPr>
            <w:del w:id="36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Leaf Area</w:delText>
              </w:r>
            </w:del>
          </w:p>
        </w:tc>
        <w:tc>
          <w:tcPr>
            <w:tcW w:w="573" w:type="pct"/>
            <w:hideMark/>
          </w:tcPr>
          <w:p w14:paraId="4F199C52" w14:textId="10B3817E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37" w:author="John Guittar" w:date="2016-04-30T01:04:00Z"/>
                <w:rFonts w:ascii="Times New Roman" w:hAnsi="Times New Roman" w:cs="Times New Roman"/>
              </w:rPr>
            </w:pPr>
            <w:del w:id="38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0.52</w:delText>
              </w:r>
            </w:del>
          </w:p>
        </w:tc>
        <w:tc>
          <w:tcPr>
            <w:tcW w:w="573" w:type="pct"/>
            <w:hideMark/>
          </w:tcPr>
          <w:p w14:paraId="248EC73D" w14:textId="0A1F78CD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39" w:author="John Guittar" w:date="2016-04-30T01:04:00Z"/>
                <w:rFonts w:ascii="Times New Roman" w:hAnsi="Times New Roman" w:cs="Times New Roman"/>
              </w:rPr>
            </w:pPr>
            <w:del w:id="40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0.32</w:delText>
              </w:r>
            </w:del>
          </w:p>
        </w:tc>
        <w:tc>
          <w:tcPr>
            <w:tcW w:w="573" w:type="pct"/>
            <w:hideMark/>
          </w:tcPr>
          <w:p w14:paraId="147E33A6" w14:textId="23CFBFD0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41" w:author="John Guittar" w:date="2016-04-30T01:04:00Z"/>
                <w:rFonts w:ascii="Times New Roman" w:hAnsi="Times New Roman" w:cs="Times New Roman"/>
              </w:rPr>
            </w:pPr>
            <w:del w:id="42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0.31</w:delText>
              </w:r>
            </w:del>
          </w:p>
        </w:tc>
        <w:tc>
          <w:tcPr>
            <w:tcW w:w="573" w:type="pct"/>
            <w:hideMark/>
          </w:tcPr>
          <w:p w14:paraId="48901B88" w14:textId="7CC24518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43" w:author="John Guittar" w:date="2016-04-30T01:04:00Z"/>
                <w:rFonts w:ascii="Times New Roman" w:hAnsi="Times New Roman" w:cs="Times New Roman"/>
                <w:b/>
              </w:rPr>
            </w:pPr>
            <w:del w:id="44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-0.31</w:delText>
              </w:r>
            </w:del>
          </w:p>
        </w:tc>
        <w:tc>
          <w:tcPr>
            <w:tcW w:w="573" w:type="pct"/>
            <w:hideMark/>
          </w:tcPr>
          <w:p w14:paraId="5B7CFB09" w14:textId="424F1F58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45" w:author="John Guittar" w:date="2016-04-30T01:04:00Z"/>
                <w:rFonts w:ascii="Times New Roman" w:hAnsi="Times New Roman" w:cs="Times New Roman"/>
              </w:rPr>
            </w:pPr>
            <w:del w:id="46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0.17</w:delText>
              </w:r>
            </w:del>
          </w:p>
        </w:tc>
        <w:tc>
          <w:tcPr>
            <w:tcW w:w="626" w:type="pct"/>
            <w:hideMark/>
          </w:tcPr>
          <w:p w14:paraId="64B75ECF" w14:textId="6D160611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47" w:author="John Guittar" w:date="2016-04-30T01:04:00Z"/>
                <w:rFonts w:ascii="Times New Roman" w:hAnsi="Times New Roman" w:cs="Times New Roman"/>
              </w:rPr>
            </w:pPr>
            <w:del w:id="48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0.11</w:delText>
              </w:r>
            </w:del>
          </w:p>
        </w:tc>
        <w:tc>
          <w:tcPr>
            <w:tcW w:w="709" w:type="pct"/>
            <w:hideMark/>
          </w:tcPr>
          <w:p w14:paraId="69BD2388" w14:textId="1D8D57AA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49" w:author="John Guittar" w:date="2016-04-30T01:04:00Z"/>
                <w:rFonts w:ascii="Times New Roman" w:hAnsi="Times New Roman" w:cs="Times New Roman"/>
              </w:rPr>
            </w:pPr>
            <w:del w:id="50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-0.28</w:delText>
              </w:r>
            </w:del>
          </w:p>
        </w:tc>
      </w:tr>
      <w:tr w:rsidR="005C0C4F" w:rsidRPr="00562F1F" w:rsidDel="00C43150" w14:paraId="2E51E141" w14:textId="56578B0C" w:rsidTr="0068540D">
        <w:trPr>
          <w:trHeight w:val="288"/>
          <w:del w:id="51" w:author="John Guittar" w:date="2016-04-30T01:04:00Z"/>
        </w:trPr>
        <w:tc>
          <w:tcPr>
            <w:tcW w:w="799" w:type="pct"/>
            <w:hideMark/>
          </w:tcPr>
          <w:p w14:paraId="2E5E3D3A" w14:textId="059C6B83" w:rsidR="005C0C4F" w:rsidRPr="00562F1F" w:rsidDel="00C43150" w:rsidRDefault="005C0C4F" w:rsidP="0068540D">
            <w:pPr>
              <w:pStyle w:val="Compact"/>
              <w:spacing w:line="480" w:lineRule="auto"/>
              <w:rPr>
                <w:del w:id="52" w:author="John Guittar" w:date="2016-04-30T01:04:00Z"/>
                <w:rFonts w:ascii="Times New Roman" w:hAnsi="Times New Roman" w:cs="Times New Roman"/>
              </w:rPr>
            </w:pPr>
            <w:del w:id="53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Max. Height</w:delText>
              </w:r>
            </w:del>
          </w:p>
        </w:tc>
        <w:tc>
          <w:tcPr>
            <w:tcW w:w="573" w:type="pct"/>
          </w:tcPr>
          <w:p w14:paraId="705FA752" w14:textId="5CD54333" w:rsidR="005C0C4F" w:rsidRPr="00562F1F" w:rsidDel="00C43150" w:rsidRDefault="005C0C4F" w:rsidP="0068540D">
            <w:pPr>
              <w:spacing w:line="480" w:lineRule="auto"/>
              <w:rPr>
                <w:del w:id="54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14:paraId="20A2D90C" w14:textId="51E98922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55" w:author="John Guittar" w:date="2016-04-30T01:04:00Z"/>
                <w:rFonts w:ascii="Times New Roman" w:hAnsi="Times New Roman" w:cs="Times New Roman"/>
              </w:rPr>
            </w:pPr>
            <w:del w:id="56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-0.08</w:delText>
              </w:r>
            </w:del>
          </w:p>
        </w:tc>
        <w:tc>
          <w:tcPr>
            <w:tcW w:w="573" w:type="pct"/>
            <w:hideMark/>
          </w:tcPr>
          <w:p w14:paraId="226D5656" w14:textId="0FE377FD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57" w:author="John Guittar" w:date="2016-04-30T01:04:00Z"/>
                <w:rFonts w:ascii="Times New Roman" w:hAnsi="Times New Roman" w:cs="Times New Roman"/>
                <w:b/>
              </w:rPr>
            </w:pPr>
            <w:del w:id="58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0.48</w:delText>
              </w:r>
            </w:del>
          </w:p>
        </w:tc>
        <w:tc>
          <w:tcPr>
            <w:tcW w:w="573" w:type="pct"/>
            <w:hideMark/>
          </w:tcPr>
          <w:p w14:paraId="5795E4D4" w14:textId="3173DD4F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59" w:author="John Guittar" w:date="2016-04-30T01:04:00Z"/>
                <w:rFonts w:ascii="Times New Roman" w:hAnsi="Times New Roman" w:cs="Times New Roman"/>
                <w:b/>
              </w:rPr>
            </w:pPr>
            <w:del w:id="60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-0.17</w:delText>
              </w:r>
            </w:del>
          </w:p>
        </w:tc>
        <w:tc>
          <w:tcPr>
            <w:tcW w:w="573" w:type="pct"/>
            <w:hideMark/>
          </w:tcPr>
          <w:p w14:paraId="2C786CB6" w14:textId="5EAB712F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61" w:author="John Guittar" w:date="2016-04-30T01:04:00Z"/>
                <w:rFonts w:ascii="Times New Roman" w:hAnsi="Times New Roman" w:cs="Times New Roman"/>
                <w:b/>
              </w:rPr>
            </w:pPr>
            <w:del w:id="62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0.55</w:delText>
              </w:r>
            </w:del>
          </w:p>
        </w:tc>
        <w:tc>
          <w:tcPr>
            <w:tcW w:w="626" w:type="pct"/>
            <w:hideMark/>
          </w:tcPr>
          <w:p w14:paraId="22EF57D6" w14:textId="1B2DB0FA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63" w:author="John Guittar" w:date="2016-04-30T01:04:00Z"/>
                <w:rFonts w:ascii="Times New Roman" w:hAnsi="Times New Roman" w:cs="Times New Roman"/>
                <w:b/>
              </w:rPr>
            </w:pPr>
            <w:del w:id="64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0.35</w:delText>
              </w:r>
            </w:del>
          </w:p>
        </w:tc>
        <w:tc>
          <w:tcPr>
            <w:tcW w:w="709" w:type="pct"/>
            <w:hideMark/>
          </w:tcPr>
          <w:p w14:paraId="53097ECA" w14:textId="50B8A324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65" w:author="John Guittar" w:date="2016-04-30T01:04:00Z"/>
                <w:rFonts w:ascii="Times New Roman" w:hAnsi="Times New Roman" w:cs="Times New Roman"/>
                <w:b/>
              </w:rPr>
            </w:pPr>
            <w:del w:id="66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-0.37</w:delText>
              </w:r>
            </w:del>
          </w:p>
        </w:tc>
      </w:tr>
      <w:tr w:rsidR="005C0C4F" w:rsidRPr="00562F1F" w:rsidDel="00C43150" w14:paraId="3D4D0738" w14:textId="07450403" w:rsidTr="0068540D">
        <w:trPr>
          <w:trHeight w:val="288"/>
          <w:del w:id="67" w:author="John Guittar" w:date="2016-04-30T01:04:00Z"/>
        </w:trPr>
        <w:tc>
          <w:tcPr>
            <w:tcW w:w="799" w:type="pct"/>
            <w:hideMark/>
          </w:tcPr>
          <w:p w14:paraId="163B343C" w14:textId="3D74468E" w:rsidR="005C0C4F" w:rsidRPr="00562F1F" w:rsidDel="00C43150" w:rsidRDefault="005C0C4F" w:rsidP="0068540D">
            <w:pPr>
              <w:pStyle w:val="Compact"/>
              <w:spacing w:line="480" w:lineRule="auto"/>
              <w:rPr>
                <w:del w:id="68" w:author="John Guittar" w:date="2016-04-30T01:04:00Z"/>
                <w:rFonts w:ascii="Times New Roman" w:hAnsi="Times New Roman" w:cs="Times New Roman"/>
              </w:rPr>
            </w:pPr>
            <w:del w:id="69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Seed Mass</w:delText>
              </w:r>
            </w:del>
          </w:p>
        </w:tc>
        <w:tc>
          <w:tcPr>
            <w:tcW w:w="573" w:type="pct"/>
          </w:tcPr>
          <w:p w14:paraId="784FAF6B" w14:textId="30C37A72" w:rsidR="005C0C4F" w:rsidRPr="00562F1F" w:rsidDel="00C43150" w:rsidRDefault="005C0C4F" w:rsidP="0068540D">
            <w:pPr>
              <w:spacing w:line="480" w:lineRule="auto"/>
              <w:rPr>
                <w:del w:id="70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2409A2F8" w14:textId="563D3E7B" w:rsidR="005C0C4F" w:rsidRPr="00562F1F" w:rsidDel="00C43150" w:rsidRDefault="005C0C4F" w:rsidP="0068540D">
            <w:pPr>
              <w:spacing w:line="480" w:lineRule="auto"/>
              <w:rPr>
                <w:del w:id="71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14:paraId="20BDCAC1" w14:textId="496B77F4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72" w:author="John Guittar" w:date="2016-04-30T01:04:00Z"/>
                <w:rFonts w:ascii="Times New Roman" w:hAnsi="Times New Roman" w:cs="Times New Roman"/>
              </w:rPr>
            </w:pPr>
            <w:del w:id="73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-0.02</w:delText>
              </w:r>
            </w:del>
          </w:p>
        </w:tc>
        <w:tc>
          <w:tcPr>
            <w:tcW w:w="573" w:type="pct"/>
            <w:hideMark/>
          </w:tcPr>
          <w:p w14:paraId="2C180C9B" w14:textId="18F89B1D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74" w:author="John Guittar" w:date="2016-04-30T01:04:00Z"/>
                <w:rFonts w:ascii="Times New Roman" w:hAnsi="Times New Roman" w:cs="Times New Roman"/>
              </w:rPr>
            </w:pPr>
            <w:del w:id="75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-0.15</w:delText>
              </w:r>
            </w:del>
          </w:p>
        </w:tc>
        <w:tc>
          <w:tcPr>
            <w:tcW w:w="573" w:type="pct"/>
            <w:hideMark/>
          </w:tcPr>
          <w:p w14:paraId="31A85C85" w14:textId="459871E1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76" w:author="John Guittar" w:date="2016-04-30T01:04:00Z"/>
                <w:rFonts w:ascii="Times New Roman" w:hAnsi="Times New Roman" w:cs="Times New Roman"/>
              </w:rPr>
            </w:pPr>
            <w:del w:id="77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-0.50</w:delText>
              </w:r>
            </w:del>
          </w:p>
        </w:tc>
        <w:tc>
          <w:tcPr>
            <w:tcW w:w="626" w:type="pct"/>
            <w:hideMark/>
          </w:tcPr>
          <w:p w14:paraId="22F2155D" w14:textId="62CB6FC8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78" w:author="John Guittar" w:date="2016-04-30T01:04:00Z"/>
                <w:rFonts w:ascii="Times New Roman" w:hAnsi="Times New Roman" w:cs="Times New Roman"/>
              </w:rPr>
            </w:pPr>
            <w:del w:id="79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0.09</w:delText>
              </w:r>
            </w:del>
          </w:p>
        </w:tc>
        <w:tc>
          <w:tcPr>
            <w:tcW w:w="709" w:type="pct"/>
            <w:hideMark/>
          </w:tcPr>
          <w:p w14:paraId="3C2A495B" w14:textId="6BDFE444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80" w:author="John Guittar" w:date="2016-04-30T01:04:00Z"/>
                <w:rFonts w:ascii="Times New Roman" w:hAnsi="Times New Roman" w:cs="Times New Roman"/>
              </w:rPr>
            </w:pPr>
            <w:del w:id="81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0.10</w:delText>
              </w:r>
            </w:del>
          </w:p>
        </w:tc>
      </w:tr>
      <w:tr w:rsidR="005C0C4F" w:rsidRPr="00562F1F" w:rsidDel="00C43150" w14:paraId="68FF0A40" w14:textId="43B871D4" w:rsidTr="0068540D">
        <w:trPr>
          <w:trHeight w:val="288"/>
          <w:del w:id="82" w:author="John Guittar" w:date="2016-04-30T01:04:00Z"/>
        </w:trPr>
        <w:tc>
          <w:tcPr>
            <w:tcW w:w="799" w:type="pct"/>
            <w:hideMark/>
          </w:tcPr>
          <w:p w14:paraId="4F1ABD0B" w14:textId="05729837" w:rsidR="005C0C4F" w:rsidRPr="00562F1F" w:rsidDel="00C43150" w:rsidRDefault="005C0C4F" w:rsidP="0068540D">
            <w:pPr>
              <w:pStyle w:val="Compact"/>
              <w:spacing w:line="480" w:lineRule="auto"/>
              <w:rPr>
                <w:del w:id="83" w:author="John Guittar" w:date="2016-04-30T01:04:00Z"/>
                <w:rFonts w:ascii="Times New Roman" w:hAnsi="Times New Roman" w:cs="Times New Roman"/>
              </w:rPr>
            </w:pPr>
            <w:del w:id="84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SLA</w:delText>
              </w:r>
            </w:del>
          </w:p>
        </w:tc>
        <w:tc>
          <w:tcPr>
            <w:tcW w:w="573" w:type="pct"/>
          </w:tcPr>
          <w:p w14:paraId="4FD336B2" w14:textId="18463BBE" w:rsidR="005C0C4F" w:rsidRPr="00562F1F" w:rsidDel="00C43150" w:rsidRDefault="005C0C4F" w:rsidP="0068540D">
            <w:pPr>
              <w:spacing w:line="480" w:lineRule="auto"/>
              <w:rPr>
                <w:del w:id="85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74E6337C" w14:textId="596E9F9E" w:rsidR="005C0C4F" w:rsidRPr="00562F1F" w:rsidDel="00C43150" w:rsidRDefault="005C0C4F" w:rsidP="0068540D">
            <w:pPr>
              <w:spacing w:line="480" w:lineRule="auto"/>
              <w:rPr>
                <w:del w:id="86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3E5220AC" w14:textId="03EE6810" w:rsidR="005C0C4F" w:rsidRPr="00562F1F" w:rsidDel="00C43150" w:rsidRDefault="005C0C4F" w:rsidP="0068540D">
            <w:pPr>
              <w:spacing w:line="480" w:lineRule="auto"/>
              <w:rPr>
                <w:del w:id="87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14:paraId="6FBC2D70" w14:textId="5EB78040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88" w:author="John Guittar" w:date="2016-04-30T01:04:00Z"/>
                <w:rFonts w:ascii="Times New Roman" w:hAnsi="Times New Roman" w:cs="Times New Roman"/>
              </w:rPr>
            </w:pPr>
            <w:del w:id="89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-0.12</w:delText>
              </w:r>
            </w:del>
          </w:p>
        </w:tc>
        <w:tc>
          <w:tcPr>
            <w:tcW w:w="573" w:type="pct"/>
            <w:hideMark/>
          </w:tcPr>
          <w:p w14:paraId="2128226B" w14:textId="21EF2A3B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90" w:author="John Guittar" w:date="2016-04-30T01:04:00Z"/>
                <w:rFonts w:ascii="Times New Roman" w:hAnsi="Times New Roman" w:cs="Times New Roman"/>
              </w:rPr>
            </w:pPr>
            <w:del w:id="91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0.11</w:delText>
              </w:r>
            </w:del>
          </w:p>
        </w:tc>
        <w:tc>
          <w:tcPr>
            <w:tcW w:w="626" w:type="pct"/>
            <w:hideMark/>
          </w:tcPr>
          <w:p w14:paraId="1BBD18BF" w14:textId="35A9E5E1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92" w:author="John Guittar" w:date="2016-04-30T01:04:00Z"/>
                <w:rFonts w:ascii="Times New Roman" w:hAnsi="Times New Roman" w:cs="Times New Roman"/>
              </w:rPr>
            </w:pPr>
            <w:del w:id="93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0.15</w:delText>
              </w:r>
            </w:del>
          </w:p>
        </w:tc>
        <w:tc>
          <w:tcPr>
            <w:tcW w:w="709" w:type="pct"/>
            <w:hideMark/>
          </w:tcPr>
          <w:p w14:paraId="406B21DE" w14:textId="5093733B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94" w:author="John Guittar" w:date="2016-04-30T01:04:00Z"/>
                <w:rFonts w:ascii="Times New Roman" w:hAnsi="Times New Roman" w:cs="Times New Roman"/>
                <w:b/>
              </w:rPr>
            </w:pPr>
            <w:del w:id="95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-0.47</w:delText>
              </w:r>
            </w:del>
          </w:p>
        </w:tc>
      </w:tr>
      <w:tr w:rsidR="005C0C4F" w:rsidRPr="00562F1F" w:rsidDel="00C43150" w14:paraId="6C0B6995" w14:textId="015441C3" w:rsidTr="0068540D">
        <w:trPr>
          <w:trHeight w:val="288"/>
          <w:del w:id="96" w:author="John Guittar" w:date="2016-04-30T01:04:00Z"/>
        </w:trPr>
        <w:tc>
          <w:tcPr>
            <w:tcW w:w="799" w:type="pct"/>
            <w:hideMark/>
          </w:tcPr>
          <w:p w14:paraId="1B3939D4" w14:textId="4109173D" w:rsidR="005C0C4F" w:rsidRPr="00562F1F" w:rsidDel="00C43150" w:rsidRDefault="005C0C4F" w:rsidP="0068540D">
            <w:pPr>
              <w:pStyle w:val="Compact"/>
              <w:spacing w:line="480" w:lineRule="auto"/>
              <w:rPr>
                <w:del w:id="97" w:author="John Guittar" w:date="2016-04-30T01:04:00Z"/>
                <w:rFonts w:ascii="Times New Roman" w:hAnsi="Times New Roman" w:cs="Times New Roman"/>
              </w:rPr>
            </w:pPr>
            <w:del w:id="98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Bud Number</w:delText>
              </w:r>
            </w:del>
          </w:p>
        </w:tc>
        <w:tc>
          <w:tcPr>
            <w:tcW w:w="573" w:type="pct"/>
          </w:tcPr>
          <w:p w14:paraId="7D6C482A" w14:textId="14CD5388" w:rsidR="005C0C4F" w:rsidRPr="00562F1F" w:rsidDel="00C43150" w:rsidRDefault="005C0C4F" w:rsidP="0068540D">
            <w:pPr>
              <w:spacing w:line="480" w:lineRule="auto"/>
              <w:rPr>
                <w:del w:id="99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3E195E68" w14:textId="240A501D" w:rsidR="005C0C4F" w:rsidRPr="00562F1F" w:rsidDel="00C43150" w:rsidRDefault="005C0C4F" w:rsidP="0068540D">
            <w:pPr>
              <w:spacing w:line="480" w:lineRule="auto"/>
              <w:rPr>
                <w:del w:id="100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6E478C07" w14:textId="3AB03BDB" w:rsidR="005C0C4F" w:rsidRPr="00562F1F" w:rsidDel="00C43150" w:rsidRDefault="005C0C4F" w:rsidP="0068540D">
            <w:pPr>
              <w:spacing w:line="480" w:lineRule="auto"/>
              <w:rPr>
                <w:del w:id="101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49D3D6FD" w14:textId="15F519CD" w:rsidR="005C0C4F" w:rsidRPr="00562F1F" w:rsidDel="00C43150" w:rsidRDefault="005C0C4F" w:rsidP="0068540D">
            <w:pPr>
              <w:spacing w:line="480" w:lineRule="auto"/>
              <w:rPr>
                <w:del w:id="102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14:paraId="5EEB77DB" w14:textId="45AA45D6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103" w:author="John Guittar" w:date="2016-04-30T01:04:00Z"/>
                <w:rFonts w:ascii="Times New Roman" w:hAnsi="Times New Roman" w:cs="Times New Roman"/>
              </w:rPr>
            </w:pPr>
            <w:del w:id="104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-0.17</w:delText>
              </w:r>
            </w:del>
          </w:p>
        </w:tc>
        <w:tc>
          <w:tcPr>
            <w:tcW w:w="626" w:type="pct"/>
            <w:hideMark/>
          </w:tcPr>
          <w:p w14:paraId="0A62057F" w14:textId="05CA0AE5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105" w:author="John Guittar" w:date="2016-04-30T01:04:00Z"/>
                <w:rFonts w:ascii="Times New Roman" w:hAnsi="Times New Roman" w:cs="Times New Roman"/>
              </w:rPr>
            </w:pPr>
            <w:del w:id="106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-0.10</w:delText>
              </w:r>
            </w:del>
          </w:p>
        </w:tc>
        <w:tc>
          <w:tcPr>
            <w:tcW w:w="709" w:type="pct"/>
            <w:hideMark/>
          </w:tcPr>
          <w:p w14:paraId="6D79930E" w14:textId="1FD9CB2D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107" w:author="John Guittar" w:date="2016-04-30T01:04:00Z"/>
                <w:rFonts w:ascii="Times New Roman" w:hAnsi="Times New Roman" w:cs="Times New Roman"/>
              </w:rPr>
            </w:pPr>
            <w:del w:id="108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0.64</w:delText>
              </w:r>
            </w:del>
          </w:p>
        </w:tc>
      </w:tr>
      <w:tr w:rsidR="005C0C4F" w:rsidRPr="00562F1F" w:rsidDel="00C43150" w14:paraId="527E91AE" w14:textId="3A970F99" w:rsidTr="0068540D">
        <w:trPr>
          <w:trHeight w:val="288"/>
          <w:del w:id="109" w:author="John Guittar" w:date="2016-04-30T01:04:00Z"/>
        </w:trPr>
        <w:tc>
          <w:tcPr>
            <w:tcW w:w="799" w:type="pct"/>
            <w:hideMark/>
          </w:tcPr>
          <w:p w14:paraId="0CDE6FBE" w14:textId="6F9124D5" w:rsidR="005C0C4F" w:rsidRPr="00562F1F" w:rsidDel="00C43150" w:rsidRDefault="005C0C4F" w:rsidP="0068540D">
            <w:pPr>
              <w:pStyle w:val="Compact"/>
              <w:spacing w:line="480" w:lineRule="auto"/>
              <w:rPr>
                <w:del w:id="110" w:author="John Guittar" w:date="2016-04-30T01:04:00Z"/>
                <w:rFonts w:ascii="Times New Roman" w:hAnsi="Times New Roman" w:cs="Times New Roman"/>
              </w:rPr>
            </w:pPr>
            <w:del w:id="111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Lat. Spread</w:delText>
              </w:r>
            </w:del>
          </w:p>
        </w:tc>
        <w:tc>
          <w:tcPr>
            <w:tcW w:w="573" w:type="pct"/>
          </w:tcPr>
          <w:p w14:paraId="4C71942E" w14:textId="2E3EE10D" w:rsidR="005C0C4F" w:rsidRPr="00562F1F" w:rsidDel="00C43150" w:rsidRDefault="005C0C4F" w:rsidP="0068540D">
            <w:pPr>
              <w:spacing w:line="480" w:lineRule="auto"/>
              <w:rPr>
                <w:del w:id="112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3C4E7F7A" w14:textId="3D4C6D8A" w:rsidR="005C0C4F" w:rsidRPr="00562F1F" w:rsidDel="00C43150" w:rsidRDefault="005C0C4F" w:rsidP="0068540D">
            <w:pPr>
              <w:spacing w:line="480" w:lineRule="auto"/>
              <w:rPr>
                <w:del w:id="113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2A7D5233" w14:textId="38131B5A" w:rsidR="005C0C4F" w:rsidRPr="00562F1F" w:rsidDel="00C43150" w:rsidRDefault="005C0C4F" w:rsidP="0068540D">
            <w:pPr>
              <w:spacing w:line="480" w:lineRule="auto"/>
              <w:rPr>
                <w:del w:id="114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24C73111" w14:textId="500D2BD4" w:rsidR="005C0C4F" w:rsidRPr="00562F1F" w:rsidDel="00C43150" w:rsidRDefault="005C0C4F" w:rsidP="0068540D">
            <w:pPr>
              <w:spacing w:line="480" w:lineRule="auto"/>
              <w:rPr>
                <w:del w:id="115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14:paraId="08B2180B" w14:textId="24573F94" w:rsidR="005C0C4F" w:rsidRPr="00562F1F" w:rsidDel="00C43150" w:rsidRDefault="005C0C4F" w:rsidP="0068540D">
            <w:pPr>
              <w:spacing w:line="480" w:lineRule="auto"/>
              <w:rPr>
                <w:del w:id="116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626" w:type="pct"/>
            <w:hideMark/>
          </w:tcPr>
          <w:p w14:paraId="335120AF" w14:textId="1CB75050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117" w:author="John Guittar" w:date="2016-04-30T01:04:00Z"/>
                <w:rFonts w:ascii="Times New Roman" w:hAnsi="Times New Roman" w:cs="Times New Roman"/>
                <w:b/>
              </w:rPr>
            </w:pPr>
            <w:del w:id="118" w:author="John Guittar" w:date="2016-04-30T01:04:00Z">
              <w:r w:rsidRPr="00562F1F" w:rsidDel="00C43150">
                <w:rPr>
                  <w:rFonts w:ascii="Times New Roman" w:hAnsi="Times New Roman" w:cs="Times New Roman"/>
                  <w:b/>
                </w:rPr>
                <w:delText>0.35</w:delText>
              </w:r>
            </w:del>
          </w:p>
        </w:tc>
        <w:tc>
          <w:tcPr>
            <w:tcW w:w="709" w:type="pct"/>
            <w:hideMark/>
          </w:tcPr>
          <w:p w14:paraId="4A5FA660" w14:textId="2EC444FB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119" w:author="John Guittar" w:date="2016-04-30T01:04:00Z"/>
                <w:rFonts w:ascii="Times New Roman" w:hAnsi="Times New Roman" w:cs="Times New Roman"/>
              </w:rPr>
            </w:pPr>
            <w:del w:id="120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-0.35</w:delText>
              </w:r>
            </w:del>
          </w:p>
        </w:tc>
      </w:tr>
      <w:tr w:rsidR="005C0C4F" w:rsidRPr="00562F1F" w:rsidDel="00C43150" w14:paraId="5D3B003E" w14:textId="46FBF749" w:rsidTr="0068540D">
        <w:trPr>
          <w:trHeight w:val="288"/>
          <w:del w:id="121" w:author="John Guittar" w:date="2016-04-30T01:04:00Z"/>
        </w:trPr>
        <w:tc>
          <w:tcPr>
            <w:tcW w:w="799" w:type="pct"/>
            <w:tcBorders>
              <w:bottom w:val="single" w:sz="4" w:space="0" w:color="auto"/>
            </w:tcBorders>
            <w:hideMark/>
          </w:tcPr>
          <w:p w14:paraId="5CA7B420" w14:textId="00175E9B" w:rsidR="005C0C4F" w:rsidRPr="00562F1F" w:rsidDel="00C43150" w:rsidRDefault="005C0C4F" w:rsidP="0068540D">
            <w:pPr>
              <w:pStyle w:val="Compact"/>
              <w:spacing w:line="480" w:lineRule="auto"/>
              <w:rPr>
                <w:del w:id="122" w:author="John Guittar" w:date="2016-04-30T01:04:00Z"/>
                <w:rFonts w:ascii="Times New Roman" w:hAnsi="Times New Roman" w:cs="Times New Roman"/>
              </w:rPr>
            </w:pPr>
            <w:del w:id="123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Offspring</w:delText>
              </w:r>
            </w:del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28B60964" w14:textId="1B951882" w:rsidR="005C0C4F" w:rsidRPr="00562F1F" w:rsidDel="00C43150" w:rsidRDefault="005C0C4F" w:rsidP="0068540D">
            <w:pPr>
              <w:spacing w:line="480" w:lineRule="auto"/>
              <w:rPr>
                <w:del w:id="124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6A930C08" w14:textId="41D9EF8C" w:rsidR="005C0C4F" w:rsidRPr="00562F1F" w:rsidDel="00C43150" w:rsidRDefault="005C0C4F" w:rsidP="0068540D">
            <w:pPr>
              <w:spacing w:line="480" w:lineRule="auto"/>
              <w:rPr>
                <w:del w:id="125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26416C6B" w14:textId="60C79770" w:rsidR="005C0C4F" w:rsidRPr="00562F1F" w:rsidDel="00C43150" w:rsidRDefault="005C0C4F" w:rsidP="0068540D">
            <w:pPr>
              <w:spacing w:line="480" w:lineRule="auto"/>
              <w:rPr>
                <w:del w:id="126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36E912B9" w14:textId="64098BC3" w:rsidR="005C0C4F" w:rsidRPr="00562F1F" w:rsidDel="00C43150" w:rsidRDefault="005C0C4F" w:rsidP="0068540D">
            <w:pPr>
              <w:spacing w:line="480" w:lineRule="auto"/>
              <w:rPr>
                <w:del w:id="127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2680127C" w14:textId="5D439D24" w:rsidR="005C0C4F" w:rsidRPr="00562F1F" w:rsidDel="00C43150" w:rsidRDefault="005C0C4F" w:rsidP="0068540D">
            <w:pPr>
              <w:spacing w:line="480" w:lineRule="auto"/>
              <w:rPr>
                <w:del w:id="128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1A51D945" w14:textId="05F05E1A" w:rsidR="005C0C4F" w:rsidRPr="00562F1F" w:rsidDel="00C43150" w:rsidRDefault="005C0C4F" w:rsidP="0068540D">
            <w:pPr>
              <w:spacing w:line="480" w:lineRule="auto"/>
              <w:rPr>
                <w:del w:id="129" w:author="John Guittar" w:date="2016-04-30T01:04:00Z"/>
                <w:rFonts w:cs="Times New Roman"/>
                <w:szCs w:val="24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  <w:hideMark/>
          </w:tcPr>
          <w:p w14:paraId="5108E4B6" w14:textId="2554F306" w:rsidR="005C0C4F" w:rsidRPr="00562F1F" w:rsidDel="00C43150" w:rsidRDefault="005C0C4F" w:rsidP="0068540D">
            <w:pPr>
              <w:pStyle w:val="Compact"/>
              <w:spacing w:line="480" w:lineRule="auto"/>
              <w:jc w:val="right"/>
              <w:rPr>
                <w:del w:id="130" w:author="John Guittar" w:date="2016-04-30T01:04:00Z"/>
                <w:rFonts w:ascii="Times New Roman" w:hAnsi="Times New Roman" w:cs="Times New Roman"/>
              </w:rPr>
            </w:pPr>
            <w:del w:id="131" w:author="John Guittar" w:date="2016-04-30T01:04:00Z">
              <w:r w:rsidRPr="00562F1F" w:rsidDel="00C43150">
                <w:rPr>
                  <w:rFonts w:ascii="Times New Roman" w:hAnsi="Times New Roman" w:cs="Times New Roman"/>
                </w:rPr>
                <w:delText>-0.15</w:delText>
              </w:r>
            </w:del>
          </w:p>
        </w:tc>
      </w:tr>
    </w:tbl>
    <w:p w14:paraId="3B853A78" w14:textId="684B8556" w:rsidR="005C0C4F" w:rsidDel="00857540" w:rsidRDefault="005C0C4F" w:rsidP="005C0C4F">
      <w:pPr>
        <w:spacing w:line="480" w:lineRule="auto"/>
        <w:rPr>
          <w:del w:id="132" w:author="John Guittar" w:date="2016-04-12T20:11:00Z"/>
          <w:rFonts w:cs="Times New Roman"/>
          <w:szCs w:val="24"/>
        </w:rPr>
      </w:pPr>
      <w:del w:id="133" w:author="John Guittar" w:date="2016-04-30T01:04:00Z">
        <w:r w:rsidRPr="00562F1F" w:rsidDel="00C43150">
          <w:rPr>
            <w:rFonts w:cs="Times New Roman"/>
            <w:szCs w:val="24"/>
          </w:rPr>
          <w:delText xml:space="preserve">Pearson correlations in </w:delText>
        </w:r>
      </w:del>
      <w:ins w:id="134" w:author="Vigdis Vandvik" w:date="2016-04-23T14:33:00Z">
        <w:del w:id="135" w:author="John Guittar" w:date="2016-04-30T01:04:00Z">
          <w:r w:rsidR="004B547E" w:rsidDel="00C43150">
            <w:rPr>
              <w:rFonts w:cs="Times New Roman"/>
              <w:szCs w:val="24"/>
            </w:rPr>
            <w:delText>of</w:delText>
          </w:r>
          <w:r w:rsidR="004B547E" w:rsidRPr="00562F1F" w:rsidDel="00C43150">
            <w:rPr>
              <w:rFonts w:cs="Times New Roman"/>
              <w:szCs w:val="24"/>
            </w:rPr>
            <w:delText xml:space="preserve"> </w:delText>
          </w:r>
        </w:del>
      </w:ins>
      <w:del w:id="136" w:author="John Guittar" w:date="2016-04-30T01:04:00Z">
        <w:r w:rsidRPr="00562F1F" w:rsidDel="00C43150">
          <w:rPr>
            <w:rFonts w:cs="Times New Roman"/>
            <w:szCs w:val="24"/>
          </w:rPr>
          <w:delText>community</w:delText>
        </w:r>
      </w:del>
      <w:ins w:id="137" w:author="Vigdis Vandvik" w:date="2016-04-23T14:33:00Z">
        <w:del w:id="138" w:author="John Guittar" w:date="2016-04-30T01:04:00Z">
          <w:r w:rsidR="004B547E" w:rsidDel="00C43150">
            <w:rPr>
              <w:rFonts w:cs="Times New Roman"/>
              <w:szCs w:val="24"/>
            </w:rPr>
            <w:delText>-</w:delText>
          </w:r>
        </w:del>
      </w:ins>
      <w:del w:id="139" w:author="John Guittar" w:date="2016-04-30T01:04:00Z">
        <w:r w:rsidRPr="00562F1F" w:rsidDel="00C43150">
          <w:rPr>
            <w:rFonts w:cs="Times New Roman"/>
            <w:szCs w:val="24"/>
          </w:rPr>
          <w:delText xml:space="preserve"> weighted </w:delText>
        </w:r>
      </w:del>
      <w:ins w:id="140" w:author="Vigdis Vandvik" w:date="2016-04-23T14:43:00Z">
        <w:del w:id="141" w:author="John Guittar" w:date="2016-04-30T01:04:00Z">
          <w:r w:rsidRPr="00562F1F" w:rsidDel="00C43150">
            <w:rPr>
              <w:rFonts w:cs="Times New Roman"/>
              <w:szCs w:val="24"/>
            </w:rPr>
            <w:delText>mean</w:delText>
          </w:r>
        </w:del>
      </w:ins>
      <w:ins w:id="142" w:author="Vigdis Vandvik" w:date="2016-04-23T14:33:00Z">
        <w:del w:id="143" w:author="John Guittar" w:date="2016-04-30T01:04:00Z">
          <w:r w:rsidR="004B547E" w:rsidDel="00C43150">
            <w:rPr>
              <w:rFonts w:cs="Times New Roman"/>
              <w:szCs w:val="24"/>
            </w:rPr>
            <w:delText xml:space="preserve"> species trait</w:delText>
          </w:r>
        </w:del>
      </w:ins>
      <w:ins w:id="144" w:author="Vigdis Vandvik" w:date="2016-04-23T14:43:00Z">
        <w:del w:id="145" w:author="John Guittar" w:date="2016-04-30T01:04:00Z">
          <w:r w:rsidRPr="00562F1F" w:rsidDel="00C43150">
            <w:rPr>
              <w:rFonts w:cs="Times New Roman"/>
              <w:szCs w:val="24"/>
            </w:rPr>
            <w:delText>s.</w:delText>
          </w:r>
        </w:del>
      </w:ins>
      <w:del w:id="146" w:author="John Guittar" w:date="2016-04-30T01:04:00Z">
        <w:r w:rsidRPr="00562F1F" w:rsidDel="00C43150">
          <w:rPr>
            <w:rFonts w:cs="Times New Roman"/>
            <w:szCs w:val="24"/>
          </w:rPr>
          <w:delText>means. Bold indicates significance</w:delText>
        </w:r>
      </w:del>
      <w:ins w:id="147" w:author="Vigdis Vandvik" w:date="2016-04-23T14:34:00Z">
        <w:del w:id="148" w:author="John Guittar" w:date="2016-04-30T01:04:00Z">
          <w:r w:rsidR="004B547E" w:rsidDel="00C43150">
            <w:rPr>
              <w:rFonts w:cs="Times New Roman"/>
              <w:szCs w:val="24"/>
            </w:rPr>
            <w:delText xml:space="preserve"> (p&lt;0.05) </w:delText>
          </w:r>
        </w:del>
      </w:ins>
      <w:del w:id="149" w:author="John Guittar" w:date="2016-04-30T01:04:00Z">
        <w:r w:rsidRPr="00562F1F" w:rsidDel="00C43150">
          <w:rPr>
            <w:rFonts w:cs="Times New Roman"/>
            <w:szCs w:val="24"/>
          </w:rPr>
          <w:delText>. N = 232.</w:delText>
        </w:r>
      </w:del>
    </w:p>
    <w:p w14:paraId="0120CF4F" w14:textId="77777777" w:rsidR="005C0C4F" w:rsidRDefault="005C0C4F" w:rsidP="003E455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6AEDC29" w14:textId="3EC59A20" w:rsidR="009A62BE" w:rsidRPr="00562F1F" w:rsidRDefault="009A62BE" w:rsidP="009062AC">
      <w:pPr>
        <w:spacing w:line="480" w:lineRule="auto"/>
        <w:rPr>
          <w:rFonts w:cs="Times New Roman"/>
          <w:szCs w:val="24"/>
        </w:rPr>
      </w:pPr>
      <w:r w:rsidRPr="00562F1F">
        <w:rPr>
          <w:rFonts w:cs="Times New Roman"/>
          <w:szCs w:val="24"/>
        </w:rPr>
        <w:lastRenderedPageBreak/>
        <w:t>TABLE</w:t>
      </w:r>
      <w:r w:rsidR="005C0C4F">
        <w:t xml:space="preserve"> </w:t>
      </w:r>
      <w:ins w:id="150" w:author="Vigdis Vandvik" w:date="2016-04-23T14:43:00Z">
        <w:del w:id="151" w:author="John Guittar" w:date="2016-04-29T17:31:00Z">
          <w:r w:rsidR="005C0C4F" w:rsidDel="00662D6D">
            <w:delText>S</w:delText>
          </w:r>
          <w:r w:rsidR="004134BB" w:rsidDel="00662D6D">
            <w:delText>1</w:delText>
          </w:r>
        </w:del>
      </w:ins>
      <w:ins w:id="152" w:author="John Guittar" w:date="2016-04-23T14:43:00Z">
        <w:r w:rsidR="005C0C4F">
          <w:t>S</w:t>
        </w:r>
        <w:r w:rsidR="00C43150">
          <w:t>2</w:t>
        </w:r>
      </w:ins>
    </w:p>
    <w:tbl>
      <w:tblPr>
        <w:tblW w:w="0" w:type="auto"/>
        <w:tblLook w:val="07E0" w:firstRow="1" w:lastRow="1" w:firstColumn="1" w:lastColumn="1" w:noHBand="1" w:noVBand="1"/>
      </w:tblPr>
      <w:tblGrid>
        <w:gridCol w:w="1883"/>
        <w:gridCol w:w="2185"/>
        <w:gridCol w:w="2036"/>
        <w:gridCol w:w="456"/>
        <w:gridCol w:w="756"/>
      </w:tblGrid>
      <w:tr w:rsidR="00ED4FC2" w:rsidRPr="00562F1F" w14:paraId="479F27A2" w14:textId="77777777" w:rsidTr="00562104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388F8F8" w14:textId="77777777" w:rsidR="00ED4FC2" w:rsidRPr="00562F1F" w:rsidRDefault="00ED4FC2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8C4485D" w14:textId="77777777" w:rsidR="00ED4FC2" w:rsidRPr="00562F1F" w:rsidRDefault="00ED4FC2" w:rsidP="00F56E1F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Summer </w:t>
            </w:r>
            <w:r w:rsidRPr="00562F1F">
              <w:rPr>
                <w:rFonts w:ascii="Times New Roman" w:hAnsi="Times New Roman" w:cs="Times New Roman"/>
              </w:rPr>
              <w:t>Temp</w:t>
            </w:r>
            <w:r>
              <w:rPr>
                <w:rFonts w:ascii="Times New Roman" w:hAnsi="Times New Roman" w:cs="Times New Roman"/>
              </w:rPr>
              <w:t>.</w:t>
            </w:r>
            <w:r w:rsidRPr="00562F1F">
              <w:rPr>
                <w:rFonts w:ascii="Times New Roman" w:hAnsi="Times New Roman" w:cs="Times New Roman"/>
              </w:rPr>
              <w:t xml:space="preserve"> (C</w:t>
            </w:r>
            <w:r>
              <w:rPr>
                <w:rStyle w:val="SubtleEmphasis"/>
                <w:rFonts w:ascii="Times New Roman" w:hAnsi="Times New Roman"/>
                <w:i w:val="0"/>
              </w:rPr>
              <w:t>°</w:t>
            </w:r>
            <w:r w:rsidRPr="00562F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D1904CE" w14:textId="77777777" w:rsidR="00ED4FC2" w:rsidRPr="00562F1F" w:rsidRDefault="00ED4FC2" w:rsidP="00ED4FC2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Precipitation (mm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3DA37B0" w14:textId="77777777" w:rsidR="00ED4FC2" w:rsidRPr="00562F1F" w:rsidRDefault="00ED4FC2" w:rsidP="00F56E1F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5974781" w14:textId="77777777" w:rsidR="00ED4FC2" w:rsidRPr="00857540" w:rsidRDefault="00ED4FC2" w:rsidP="00CE1AD8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ED4FC2">
              <w:rPr>
                <w:rFonts w:ascii="Times New Roman" w:hAnsi="Times New Roman"/>
              </w:rPr>
              <w:t>m</w:t>
            </w:r>
          </w:p>
        </w:tc>
      </w:tr>
      <w:tr w:rsidR="00ED4FC2" w:rsidRPr="00562F1F" w14:paraId="646EBF11" w14:textId="77777777" w:rsidTr="004D79EB">
        <w:tc>
          <w:tcPr>
            <w:tcW w:w="0" w:type="auto"/>
            <w:hideMark/>
          </w:tcPr>
          <w:p w14:paraId="349F84B6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Ulvhaugen</w:t>
            </w:r>
          </w:p>
        </w:tc>
        <w:tc>
          <w:tcPr>
            <w:tcW w:w="0" w:type="auto"/>
            <w:hideMark/>
          </w:tcPr>
          <w:p w14:paraId="66B30DF6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6.17</w:t>
            </w:r>
          </w:p>
        </w:tc>
        <w:tc>
          <w:tcPr>
            <w:tcW w:w="0" w:type="auto"/>
            <w:hideMark/>
          </w:tcPr>
          <w:p w14:paraId="7E2B7A05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596</w:t>
            </w:r>
          </w:p>
        </w:tc>
        <w:tc>
          <w:tcPr>
            <w:tcW w:w="0" w:type="auto"/>
            <w:hideMark/>
          </w:tcPr>
          <w:p w14:paraId="64F501FB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14:paraId="2659F73E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0.064</w:t>
            </w:r>
          </w:p>
        </w:tc>
      </w:tr>
      <w:tr w:rsidR="00ED4FC2" w:rsidRPr="00562F1F" w14:paraId="243B7C42" w14:textId="77777777" w:rsidTr="00B9516F">
        <w:tc>
          <w:tcPr>
            <w:tcW w:w="0" w:type="auto"/>
            <w:hideMark/>
          </w:tcPr>
          <w:p w14:paraId="70E337BF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å</w:t>
            </w:r>
            <w:r w:rsidRPr="00562F1F">
              <w:rPr>
                <w:rFonts w:ascii="Times New Roman" w:hAnsi="Times New Roman" w:cs="Times New Roman"/>
              </w:rPr>
              <w:t>visdalen</w:t>
            </w:r>
          </w:p>
        </w:tc>
        <w:tc>
          <w:tcPr>
            <w:tcW w:w="0" w:type="auto"/>
            <w:hideMark/>
          </w:tcPr>
          <w:p w14:paraId="57DE903F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6.45</w:t>
            </w:r>
          </w:p>
        </w:tc>
        <w:tc>
          <w:tcPr>
            <w:tcW w:w="0" w:type="auto"/>
            <w:hideMark/>
          </w:tcPr>
          <w:p w14:paraId="1050B674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1321</w:t>
            </w:r>
          </w:p>
        </w:tc>
        <w:tc>
          <w:tcPr>
            <w:tcW w:w="0" w:type="auto"/>
            <w:hideMark/>
          </w:tcPr>
          <w:p w14:paraId="03743365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</w:tcPr>
          <w:p w14:paraId="1BE46676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0.165</w:t>
            </w:r>
          </w:p>
        </w:tc>
      </w:tr>
      <w:tr w:rsidR="00ED4FC2" w:rsidRPr="00562F1F" w14:paraId="3A1734DC" w14:textId="77777777" w:rsidTr="006B2FF0">
        <w:tc>
          <w:tcPr>
            <w:tcW w:w="0" w:type="auto"/>
            <w:hideMark/>
          </w:tcPr>
          <w:p w14:paraId="69CB4D15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Gudmedalen</w:t>
            </w:r>
          </w:p>
        </w:tc>
        <w:tc>
          <w:tcPr>
            <w:tcW w:w="0" w:type="auto"/>
            <w:hideMark/>
          </w:tcPr>
          <w:p w14:paraId="37590728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5.87</w:t>
            </w:r>
          </w:p>
        </w:tc>
        <w:tc>
          <w:tcPr>
            <w:tcW w:w="0" w:type="auto"/>
            <w:hideMark/>
          </w:tcPr>
          <w:p w14:paraId="6D744BEA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0" w:type="auto"/>
            <w:hideMark/>
          </w:tcPr>
          <w:p w14:paraId="21914DAA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</w:tcPr>
          <w:p w14:paraId="5E5D3DC2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0.280</w:t>
            </w:r>
          </w:p>
        </w:tc>
      </w:tr>
      <w:tr w:rsidR="00ED4FC2" w:rsidRPr="00562F1F" w14:paraId="77EF2237" w14:textId="77777777" w:rsidTr="000F7855">
        <w:tc>
          <w:tcPr>
            <w:tcW w:w="0" w:type="auto"/>
            <w:hideMark/>
          </w:tcPr>
          <w:p w14:paraId="0B59D321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Skjellingahaugen</w:t>
            </w:r>
          </w:p>
        </w:tc>
        <w:tc>
          <w:tcPr>
            <w:tcW w:w="0" w:type="auto"/>
            <w:hideMark/>
          </w:tcPr>
          <w:p w14:paraId="10053E88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6.58</w:t>
            </w:r>
          </w:p>
        </w:tc>
        <w:tc>
          <w:tcPr>
            <w:tcW w:w="0" w:type="auto"/>
            <w:hideMark/>
          </w:tcPr>
          <w:p w14:paraId="343C9AF5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2725</w:t>
            </w:r>
          </w:p>
        </w:tc>
        <w:tc>
          <w:tcPr>
            <w:tcW w:w="0" w:type="auto"/>
            <w:hideMark/>
          </w:tcPr>
          <w:p w14:paraId="141181A6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7EA76C35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0.322</w:t>
            </w:r>
          </w:p>
        </w:tc>
      </w:tr>
      <w:tr w:rsidR="00ED4FC2" w:rsidRPr="00562F1F" w14:paraId="01E796F7" w14:textId="77777777" w:rsidTr="00E8407F">
        <w:tc>
          <w:tcPr>
            <w:tcW w:w="0" w:type="auto"/>
            <w:hideMark/>
          </w:tcPr>
          <w:p w14:paraId="031C259A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Å</w:t>
            </w:r>
            <w:r w:rsidRPr="00562F1F">
              <w:rPr>
                <w:rFonts w:ascii="Times New Roman" w:hAnsi="Times New Roman" w:cs="Times New Roman"/>
              </w:rPr>
              <w:t>lrust</w:t>
            </w:r>
          </w:p>
        </w:tc>
        <w:tc>
          <w:tcPr>
            <w:tcW w:w="0" w:type="auto"/>
            <w:hideMark/>
          </w:tcPr>
          <w:p w14:paraId="69DB42E9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9.14</w:t>
            </w:r>
          </w:p>
        </w:tc>
        <w:tc>
          <w:tcPr>
            <w:tcW w:w="0" w:type="auto"/>
            <w:hideMark/>
          </w:tcPr>
          <w:p w14:paraId="1BA2C6CE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0" w:type="auto"/>
            <w:hideMark/>
          </w:tcPr>
          <w:p w14:paraId="4EB1955E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</w:tcPr>
          <w:p w14:paraId="0DBC0A66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0.263</w:t>
            </w:r>
          </w:p>
        </w:tc>
      </w:tr>
      <w:tr w:rsidR="00ED4FC2" w:rsidRPr="00562F1F" w14:paraId="24414469" w14:textId="77777777" w:rsidTr="00367707">
        <w:tc>
          <w:tcPr>
            <w:tcW w:w="0" w:type="auto"/>
            <w:hideMark/>
          </w:tcPr>
          <w:p w14:paraId="312E85A7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ø</w:t>
            </w:r>
            <w:r w:rsidRPr="00562F1F">
              <w:rPr>
                <w:rFonts w:ascii="Times New Roman" w:hAnsi="Times New Roman" w:cs="Times New Roman"/>
              </w:rPr>
              <w:t>gsete</w:t>
            </w:r>
          </w:p>
        </w:tc>
        <w:tc>
          <w:tcPr>
            <w:tcW w:w="0" w:type="auto"/>
            <w:hideMark/>
          </w:tcPr>
          <w:p w14:paraId="60CA2A50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9.17</w:t>
            </w:r>
          </w:p>
        </w:tc>
        <w:tc>
          <w:tcPr>
            <w:tcW w:w="0" w:type="auto"/>
            <w:hideMark/>
          </w:tcPr>
          <w:p w14:paraId="46C62650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1356</w:t>
            </w:r>
          </w:p>
        </w:tc>
        <w:tc>
          <w:tcPr>
            <w:tcW w:w="0" w:type="auto"/>
            <w:hideMark/>
          </w:tcPr>
          <w:p w14:paraId="3AB8B071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14:paraId="5A55AFAC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0.356</w:t>
            </w:r>
          </w:p>
        </w:tc>
      </w:tr>
      <w:tr w:rsidR="00ED4FC2" w:rsidRPr="00562F1F" w14:paraId="27ECFDD9" w14:textId="77777777" w:rsidTr="00ED5C87">
        <w:tc>
          <w:tcPr>
            <w:tcW w:w="0" w:type="auto"/>
            <w:hideMark/>
          </w:tcPr>
          <w:p w14:paraId="5D94CC91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Ramb</w:t>
            </w:r>
            <w:r>
              <w:rPr>
                <w:rFonts w:ascii="Times New Roman" w:hAnsi="Times New Roman" w:cs="Times New Roman"/>
              </w:rPr>
              <w:t>æ</w:t>
            </w:r>
            <w:r w:rsidRPr="00562F1F"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0" w:type="auto"/>
            <w:hideMark/>
          </w:tcPr>
          <w:p w14:paraId="3078CE0A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8.77</w:t>
            </w:r>
          </w:p>
        </w:tc>
        <w:tc>
          <w:tcPr>
            <w:tcW w:w="0" w:type="auto"/>
            <w:hideMark/>
          </w:tcPr>
          <w:p w14:paraId="258516AC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1848</w:t>
            </w:r>
          </w:p>
        </w:tc>
        <w:tc>
          <w:tcPr>
            <w:tcW w:w="0" w:type="auto"/>
            <w:hideMark/>
          </w:tcPr>
          <w:p w14:paraId="7DC3916F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</w:tcPr>
          <w:p w14:paraId="52AF3E11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0.293</w:t>
            </w:r>
          </w:p>
        </w:tc>
      </w:tr>
      <w:tr w:rsidR="00ED4FC2" w:rsidRPr="00562F1F" w14:paraId="724F23D3" w14:textId="77777777" w:rsidTr="00482B65">
        <w:tc>
          <w:tcPr>
            <w:tcW w:w="0" w:type="auto"/>
            <w:hideMark/>
          </w:tcPr>
          <w:p w14:paraId="57BCDFDF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Veskre</w:t>
            </w:r>
          </w:p>
        </w:tc>
        <w:tc>
          <w:tcPr>
            <w:tcW w:w="0" w:type="auto"/>
            <w:hideMark/>
          </w:tcPr>
          <w:p w14:paraId="03E54DC6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8.67</w:t>
            </w:r>
          </w:p>
        </w:tc>
        <w:tc>
          <w:tcPr>
            <w:tcW w:w="0" w:type="auto"/>
            <w:hideMark/>
          </w:tcPr>
          <w:p w14:paraId="0EE55DA7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3029</w:t>
            </w:r>
          </w:p>
        </w:tc>
        <w:tc>
          <w:tcPr>
            <w:tcW w:w="0" w:type="auto"/>
            <w:hideMark/>
          </w:tcPr>
          <w:p w14:paraId="10469667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14:paraId="7F04B2DF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0.391</w:t>
            </w:r>
          </w:p>
        </w:tc>
      </w:tr>
      <w:tr w:rsidR="00ED4FC2" w:rsidRPr="00562F1F" w14:paraId="17865653" w14:textId="77777777" w:rsidTr="0059168C">
        <w:tc>
          <w:tcPr>
            <w:tcW w:w="0" w:type="auto"/>
            <w:hideMark/>
          </w:tcPr>
          <w:p w14:paraId="4679F1C0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Fauske</w:t>
            </w:r>
          </w:p>
        </w:tc>
        <w:tc>
          <w:tcPr>
            <w:tcW w:w="0" w:type="auto"/>
            <w:hideMark/>
          </w:tcPr>
          <w:p w14:paraId="4F3C29D1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10.30</w:t>
            </w:r>
          </w:p>
        </w:tc>
        <w:tc>
          <w:tcPr>
            <w:tcW w:w="0" w:type="auto"/>
            <w:hideMark/>
          </w:tcPr>
          <w:p w14:paraId="521D1350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0" w:type="auto"/>
            <w:hideMark/>
          </w:tcPr>
          <w:p w14:paraId="407ABC7A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</w:tcPr>
          <w:p w14:paraId="3F9D7B0C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0.175</w:t>
            </w:r>
          </w:p>
        </w:tc>
      </w:tr>
      <w:tr w:rsidR="00ED4FC2" w:rsidRPr="00562F1F" w14:paraId="76B4733F" w14:textId="77777777" w:rsidTr="00403272">
        <w:tc>
          <w:tcPr>
            <w:tcW w:w="0" w:type="auto"/>
            <w:hideMark/>
          </w:tcPr>
          <w:p w14:paraId="5077C0EE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Vikesland</w:t>
            </w:r>
          </w:p>
        </w:tc>
        <w:tc>
          <w:tcPr>
            <w:tcW w:w="0" w:type="auto"/>
            <w:hideMark/>
          </w:tcPr>
          <w:p w14:paraId="1D31595B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10.55</w:t>
            </w:r>
          </w:p>
        </w:tc>
        <w:tc>
          <w:tcPr>
            <w:tcW w:w="0" w:type="auto"/>
            <w:hideMark/>
          </w:tcPr>
          <w:p w14:paraId="093DCB4F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1161</w:t>
            </w:r>
          </w:p>
        </w:tc>
        <w:tc>
          <w:tcPr>
            <w:tcW w:w="0" w:type="auto"/>
            <w:hideMark/>
          </w:tcPr>
          <w:p w14:paraId="22AD419C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</w:tcPr>
          <w:p w14:paraId="6BBAC214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0.170</w:t>
            </w:r>
          </w:p>
        </w:tc>
      </w:tr>
      <w:tr w:rsidR="00ED4FC2" w:rsidRPr="00562F1F" w14:paraId="5924C4EB" w14:textId="77777777" w:rsidTr="00502A2E">
        <w:tc>
          <w:tcPr>
            <w:tcW w:w="0" w:type="auto"/>
            <w:hideMark/>
          </w:tcPr>
          <w:p w14:paraId="41DF87A7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Arhelleren</w:t>
            </w:r>
          </w:p>
        </w:tc>
        <w:tc>
          <w:tcPr>
            <w:tcW w:w="0" w:type="auto"/>
            <w:hideMark/>
          </w:tcPr>
          <w:p w14:paraId="3763E297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10.60</w:t>
            </w:r>
          </w:p>
        </w:tc>
        <w:tc>
          <w:tcPr>
            <w:tcW w:w="0" w:type="auto"/>
            <w:hideMark/>
          </w:tcPr>
          <w:p w14:paraId="0DF89B4B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2044</w:t>
            </w:r>
          </w:p>
        </w:tc>
        <w:tc>
          <w:tcPr>
            <w:tcW w:w="0" w:type="auto"/>
            <w:hideMark/>
          </w:tcPr>
          <w:p w14:paraId="156A36F5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14:paraId="26CB1D03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0.159</w:t>
            </w:r>
          </w:p>
        </w:tc>
      </w:tr>
      <w:tr w:rsidR="00ED4FC2" w:rsidRPr="00562F1F" w14:paraId="33A7F004" w14:textId="77777777" w:rsidTr="00AC0B97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635652A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</w:t>
            </w:r>
            <w:r w:rsidRPr="00562F1F">
              <w:rPr>
                <w:rFonts w:ascii="Times New Roman" w:hAnsi="Times New Roman" w:cs="Times New Roman"/>
              </w:rPr>
              <w:t>vs</w:t>
            </w:r>
            <w:bookmarkStart w:id="153" w:name="_GoBack"/>
            <w:bookmarkEnd w:id="153"/>
            <w:r w:rsidRPr="00562F1F">
              <w:rPr>
                <w:rFonts w:ascii="Times New Roman" w:hAnsi="Times New Roman" w:cs="Times New Roman"/>
              </w:rPr>
              <w:t>tedal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976E54F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147D480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2923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BB0134F" w14:textId="77777777" w:rsidR="00ED4FC2" w:rsidRPr="00562F1F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E18B40" w14:textId="77777777" w:rsidR="00ED4FC2" w:rsidRPr="00857540" w:rsidRDefault="00ED4FC2" w:rsidP="0068540D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857540">
              <w:rPr>
                <w:rFonts w:ascii="Times New Roman" w:hAnsi="Times New Roman" w:cs="Times New Roman"/>
              </w:rPr>
              <w:t>0.170</w:t>
            </w:r>
          </w:p>
        </w:tc>
      </w:tr>
    </w:tbl>
    <w:p w14:paraId="60D15D73" w14:textId="506E9178" w:rsidR="006709F5" w:rsidRPr="00562F1F" w:rsidRDefault="000D5BDD" w:rsidP="009062AC">
      <w:pPr>
        <w:pStyle w:val="FootnoteText"/>
        <w:spacing w:line="480" w:lineRule="auto"/>
        <w:rPr>
          <w:rStyle w:val="SubtleEmphasis"/>
          <w:rFonts w:ascii="Times New Roman" w:hAnsi="Times New Roman"/>
          <w:i w:val="0"/>
          <w:sz w:val="24"/>
          <w:szCs w:val="24"/>
        </w:rPr>
        <w:sectPr w:rsidR="006709F5" w:rsidRPr="00562F1F" w:rsidSect="00DA131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Style w:val="SubtleEmphasis"/>
          <w:rFonts w:ascii="Times New Roman" w:hAnsi="Times New Roman"/>
          <w:i w:val="0"/>
          <w:sz w:val="24"/>
          <w:szCs w:val="24"/>
        </w:rPr>
        <w:t>Site-level s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imulation parameters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, sorted by temperature level (ca.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6.0, 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9.0, and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10.5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 C°) then precipitation level (ca.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600, 1200, 1900, 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and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2800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mm</w:t>
      </w:r>
      <w:r w:rsidR="00457D4B">
        <w:rPr>
          <w:rStyle w:val="SubtleEmphasis"/>
          <w:rFonts w:ascii="Times New Roman" w:hAnsi="Times New Roman"/>
          <w:i w:val="0"/>
          <w:sz w:val="24"/>
          <w:szCs w:val="24"/>
        </w:rPr>
        <w:t>/y</w:t>
      </w:r>
      <w:r w:rsidR="000621A6">
        <w:rPr>
          <w:rStyle w:val="SubtleEmphasis"/>
          <w:rFonts w:ascii="Times New Roman" w:hAnsi="Times New Roman"/>
          <w:i w:val="0"/>
          <w:sz w:val="24"/>
          <w:szCs w:val="24"/>
        </w:rPr>
        <w:t>ear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)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. 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Summer t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emperature 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is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 the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 mean of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the 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four warmest months. Replacement rate (</w:t>
      </w:r>
      <w:r w:rsidR="009A62BE" w:rsidRPr="00562F1F">
        <w:rPr>
          <w:rStyle w:val="SubtleEmphasis"/>
          <w:rFonts w:ascii="Times New Roman" w:hAnsi="Times New Roman"/>
          <w:sz w:val="24"/>
          <w:szCs w:val="24"/>
        </w:rPr>
        <w:t>d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) was estimated based on observed changes in cover between years. Immigration rate (</w:t>
      </w:r>
      <w:r w:rsidR="009A62BE" w:rsidRPr="00562F1F">
        <w:rPr>
          <w:rStyle w:val="SubtleEmphasis"/>
          <w:rFonts w:ascii="Times New Roman" w:hAnsi="Times New Roman"/>
          <w:sz w:val="24"/>
          <w:szCs w:val="24"/>
        </w:rPr>
        <w:t>m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) was </w:t>
      </w:r>
      <w:r w:rsidR="00F56E1F">
        <w:rPr>
          <w:rStyle w:val="SubtleEmphasis"/>
          <w:rFonts w:ascii="Times New Roman" w:hAnsi="Times New Roman"/>
          <w:i w:val="0"/>
          <w:sz w:val="24"/>
          <w:szCs w:val="24"/>
        </w:rPr>
        <w:t xml:space="preserve">estimated in control turfs at each site using a Bayesian approach that assumed control turf dynamics were </w:t>
      </w:r>
      <w:r w:rsidR="000621A6">
        <w:rPr>
          <w:rStyle w:val="SubtleEmphasis"/>
          <w:rFonts w:ascii="Times New Roman" w:hAnsi="Times New Roman"/>
          <w:i w:val="0"/>
          <w:sz w:val="24"/>
          <w:szCs w:val="24"/>
        </w:rPr>
        <w:t>species</w:t>
      </w:r>
      <w:r w:rsidR="00F56E1F">
        <w:rPr>
          <w:rStyle w:val="SubtleEmphasis"/>
          <w:rFonts w:ascii="Times New Roman" w:hAnsi="Times New Roman"/>
          <w:i w:val="0"/>
          <w:sz w:val="24"/>
          <w:szCs w:val="24"/>
        </w:rPr>
        <w:t>-neutral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. 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Parameter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 estimates are s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hown graphically in</w:t>
      </w:r>
      <w:r w:rsidR="000F3238">
        <w:rPr>
          <w:rStyle w:val="SubtleEmphasis"/>
          <w:rFonts w:ascii="Times New Roman" w:hAnsi="Times New Roman"/>
          <w:i w:val="0"/>
          <w:sz w:val="24"/>
          <w:szCs w:val="24"/>
        </w:rPr>
        <w:t xml:space="preserve"> the top right panel of Figure S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2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.</w:t>
      </w:r>
    </w:p>
    <w:p w14:paraId="5AFB008F" w14:textId="77777777" w:rsidR="006709F5" w:rsidRPr="00857540" w:rsidDel="00F56E1F" w:rsidRDefault="006709F5" w:rsidP="009062AC">
      <w:pPr>
        <w:spacing w:line="480" w:lineRule="auto"/>
        <w:rPr>
          <w:del w:id="154" w:author="John Guittar" w:date="2016-04-11T16:28:00Z"/>
          <w:rFonts w:eastAsia="Times New Roman" w:cs="Times New Roman"/>
          <w:b/>
          <w:szCs w:val="24"/>
        </w:rPr>
      </w:pPr>
    </w:p>
    <w:p w14:paraId="4B78A3E1" w14:textId="7F6C9DB3" w:rsidR="000621A6" w:rsidRDefault="000621A6" w:rsidP="009062AC">
      <w:pPr>
        <w:spacing w:line="480" w:lineRule="auto"/>
        <w:rPr>
          <w:rFonts w:eastAsia="Times New Roman" w:cs="Times New Roman"/>
          <w:szCs w:val="24"/>
        </w:rPr>
      </w:pPr>
      <w:r w:rsidRPr="00ED4FC2">
        <w:rPr>
          <w:rFonts w:eastAsia="Times New Roman" w:cs="Times New Roman"/>
          <w:b/>
          <w:szCs w:val="24"/>
        </w:rPr>
        <w:t>Figure S1:</w:t>
      </w:r>
      <w:r>
        <w:rPr>
          <w:rFonts w:eastAsia="Times New Roman" w:cs="Times New Roman"/>
          <w:szCs w:val="24"/>
        </w:rPr>
        <w:t xml:space="preserve"> Mean summer temperature values </w:t>
      </w:r>
      <w:r w:rsidR="003C14B7">
        <w:rPr>
          <w:rFonts w:eastAsia="Times New Roman" w:cs="Times New Roman"/>
          <w:szCs w:val="24"/>
        </w:rPr>
        <w:t xml:space="preserve">measured </w:t>
      </w:r>
      <w:r>
        <w:rPr>
          <w:rFonts w:eastAsia="Times New Roman" w:cs="Times New Roman"/>
          <w:szCs w:val="24"/>
        </w:rPr>
        <w:t>over the duration of the experiment</w:t>
      </w:r>
      <w:r w:rsidR="003C14B7">
        <w:rPr>
          <w:rFonts w:eastAsia="Times New Roman" w:cs="Times New Roman"/>
          <w:szCs w:val="24"/>
        </w:rPr>
        <w:t xml:space="preserve"> at two heights (2m and 30cm)</w:t>
      </w:r>
      <w:r>
        <w:rPr>
          <w:rFonts w:eastAsia="Times New Roman" w:cs="Times New Roman"/>
          <w:szCs w:val="24"/>
        </w:rPr>
        <w:t xml:space="preserve">. </w:t>
      </w:r>
      <w:r w:rsidR="00857540">
        <w:rPr>
          <w:rFonts w:eastAsia="Times New Roman" w:cs="Times New Roman"/>
          <w:szCs w:val="24"/>
        </w:rPr>
        <w:t xml:space="preserve">Summer temperatures reflect the mean of the four warmest months, calculated individually by site. </w:t>
      </w:r>
      <w:r>
        <w:rPr>
          <w:rFonts w:eastAsia="Times New Roman" w:cs="Times New Roman"/>
          <w:szCs w:val="24"/>
        </w:rPr>
        <w:t>Four site values are included in temperature level; error bars reflect 1SD.</w:t>
      </w:r>
    </w:p>
    <w:p w14:paraId="4BA35D66" w14:textId="77777777" w:rsidR="00E173FF" w:rsidRDefault="00E173FF" w:rsidP="009062AC">
      <w:pPr>
        <w:spacing w:line="480" w:lineRule="auto"/>
        <w:rPr>
          <w:rFonts w:eastAsia="Times New Roman" w:cs="Times New Roman"/>
          <w:szCs w:val="24"/>
        </w:rPr>
      </w:pPr>
    </w:p>
    <w:p w14:paraId="7284F51C" w14:textId="6AF835F7" w:rsidR="000621A6" w:rsidRDefault="000621A6" w:rsidP="009062AC">
      <w:pPr>
        <w:spacing w:line="480" w:lineRule="auto"/>
        <w:rPr>
          <w:rFonts w:eastAsia="Times New Roman" w:cs="Times New Roman"/>
          <w:szCs w:val="24"/>
        </w:rPr>
      </w:pPr>
      <w:r w:rsidRPr="00ED4FC2">
        <w:rPr>
          <w:rFonts w:eastAsia="Times New Roman" w:cs="Times New Roman"/>
          <w:b/>
          <w:szCs w:val="24"/>
        </w:rPr>
        <w:t>Figure S2:</w:t>
      </w:r>
      <w:r>
        <w:rPr>
          <w:rFonts w:eastAsia="Times New Roman" w:cs="Times New Roman"/>
          <w:szCs w:val="24"/>
        </w:rPr>
        <w:t xml:space="preserve"> </w:t>
      </w:r>
      <w:r w:rsidR="00857540">
        <w:rPr>
          <w:rFonts w:eastAsia="Times New Roman" w:cs="Times New Roman"/>
          <w:szCs w:val="24"/>
        </w:rPr>
        <w:t>A boxplot diagram depicting the</w:t>
      </w:r>
      <w:r>
        <w:rPr>
          <w:rFonts w:eastAsia="Times New Roman" w:cs="Times New Roman"/>
          <w:szCs w:val="24"/>
        </w:rPr>
        <w:t xml:space="preserve"> mean increase in temperature experienced by turfs transplanted to warmer sites over the duration of the experiment. </w:t>
      </w:r>
      <w:r w:rsidR="003C14B7">
        <w:rPr>
          <w:rFonts w:eastAsia="Times New Roman" w:cs="Times New Roman"/>
          <w:szCs w:val="24"/>
        </w:rPr>
        <w:t xml:space="preserve">Measurements occurred at two heights (2m and 30cm). </w:t>
      </w:r>
      <w:r>
        <w:rPr>
          <w:rFonts w:eastAsia="Times New Roman" w:cs="Times New Roman"/>
          <w:szCs w:val="24"/>
        </w:rPr>
        <w:t xml:space="preserve">Temperature increase </w:t>
      </w:r>
      <w:r w:rsidR="003C14B7">
        <w:rPr>
          <w:rFonts w:eastAsia="Times New Roman" w:cs="Times New Roman"/>
          <w:szCs w:val="24"/>
        </w:rPr>
        <w:t>was determined</w:t>
      </w:r>
      <w:r>
        <w:rPr>
          <w:rFonts w:eastAsia="Times New Roman" w:cs="Times New Roman"/>
          <w:szCs w:val="24"/>
        </w:rPr>
        <w:t xml:space="preserve"> by subtracting the mean temperature of the turf origin from </w:t>
      </w:r>
      <w:r w:rsidR="00857540">
        <w:rPr>
          <w:rFonts w:eastAsia="Times New Roman" w:cs="Times New Roman"/>
          <w:szCs w:val="24"/>
        </w:rPr>
        <w:t xml:space="preserve">the </w:t>
      </w:r>
      <w:r>
        <w:rPr>
          <w:rFonts w:eastAsia="Times New Roman" w:cs="Times New Roman"/>
          <w:szCs w:val="24"/>
        </w:rPr>
        <w:t>mean summer temperature</w:t>
      </w:r>
      <w:r w:rsidR="00857540">
        <w:rPr>
          <w:rFonts w:eastAsia="Times New Roman" w:cs="Times New Roman"/>
          <w:szCs w:val="24"/>
        </w:rPr>
        <w:t xml:space="preserve"> each year</w:t>
      </w:r>
      <w:r>
        <w:rPr>
          <w:rFonts w:eastAsia="Times New Roman" w:cs="Times New Roman"/>
          <w:szCs w:val="24"/>
        </w:rPr>
        <w:t>. Summer temperatures reflect the mean of the four warmest months, calculated individually by site.</w:t>
      </w:r>
    </w:p>
    <w:p w14:paraId="3C9E314B" w14:textId="029CF284" w:rsidR="000621A6" w:rsidRPr="00562F1F" w:rsidRDefault="000621A6" w:rsidP="009062AC">
      <w:pPr>
        <w:spacing w:line="480" w:lineRule="auto"/>
        <w:rPr>
          <w:rFonts w:eastAsia="Times New Roman" w:cs="Times New Roman"/>
          <w:szCs w:val="24"/>
        </w:rPr>
      </w:pPr>
    </w:p>
    <w:p w14:paraId="4A4DCD4F" w14:textId="3403CF6F" w:rsidR="00556995" w:rsidRDefault="005C0C4F" w:rsidP="00E173FF">
      <w:pPr>
        <w:spacing w:line="480" w:lineRule="auto"/>
        <w:rPr>
          <w:ins w:id="155" w:author="John Guittar" w:date="2016-04-12T20:10:00Z"/>
        </w:rPr>
      </w:pPr>
      <w:r>
        <w:rPr>
          <w:rFonts w:cs="Times New Roman"/>
          <w:b/>
          <w:szCs w:val="24"/>
        </w:rPr>
        <w:t>Figure S</w:t>
      </w:r>
      <w:r w:rsidR="0039099D">
        <w:rPr>
          <w:rFonts w:cs="Times New Roman"/>
          <w:b/>
          <w:szCs w:val="24"/>
        </w:rPr>
        <w:t>3</w:t>
      </w:r>
      <w:r w:rsidR="009A2BDB" w:rsidRPr="00562F1F">
        <w:rPr>
          <w:rFonts w:cs="Times New Roman"/>
          <w:szCs w:val="24"/>
        </w:rPr>
        <w:t xml:space="preserve">: </w:t>
      </w:r>
      <w:r w:rsidR="00E173FF" w:rsidRPr="00562F1F">
        <w:rPr>
          <w:rFonts w:eastAsia="Times New Roman" w:cs="Times New Roman"/>
          <w:szCs w:val="24"/>
        </w:rPr>
        <w:t xml:space="preserve">A contoured heat map showing the alignment of model simulations to field data in terms of species composition under </w:t>
      </w:r>
      <w:r w:rsidR="00F56E1F">
        <w:rPr>
          <w:rFonts w:eastAsia="Times New Roman" w:cs="Times New Roman"/>
          <w:szCs w:val="24"/>
        </w:rPr>
        <w:t>a</w:t>
      </w:r>
      <w:r w:rsidR="00E173FF" w:rsidRPr="00562F1F">
        <w:rPr>
          <w:rFonts w:eastAsia="Times New Roman" w:cs="Times New Roman"/>
          <w:szCs w:val="24"/>
        </w:rPr>
        <w:t xml:space="preserve"> </w:t>
      </w:r>
      <w:r w:rsidR="00F56E1F">
        <w:rPr>
          <w:rFonts w:eastAsia="Times New Roman" w:cs="Times New Roman"/>
          <w:szCs w:val="24"/>
        </w:rPr>
        <w:t>broad survey o</w:t>
      </w:r>
      <w:r w:rsidR="00E173FF" w:rsidRPr="00562F1F">
        <w:rPr>
          <w:rFonts w:eastAsia="Times New Roman" w:cs="Times New Roman"/>
          <w:szCs w:val="24"/>
        </w:rPr>
        <w:t>f replacement rates (</w:t>
      </w:r>
      <w:r w:rsidR="00E173FF" w:rsidRPr="00562F1F">
        <w:rPr>
          <w:rFonts w:eastAsia="Times New Roman" w:cs="Times New Roman"/>
          <w:i/>
          <w:szCs w:val="24"/>
        </w:rPr>
        <w:t>d</w:t>
      </w:r>
      <w:r w:rsidR="00E173FF" w:rsidRPr="00562F1F">
        <w:rPr>
          <w:rFonts w:eastAsia="Times New Roman" w:cs="Times New Roman"/>
          <w:szCs w:val="24"/>
        </w:rPr>
        <w:t>) and immigration rates (</w:t>
      </w:r>
      <w:r w:rsidR="00E173FF" w:rsidRPr="00562F1F">
        <w:rPr>
          <w:rFonts w:eastAsia="Times New Roman" w:cs="Times New Roman"/>
          <w:i/>
          <w:szCs w:val="24"/>
        </w:rPr>
        <w:t>m</w:t>
      </w:r>
      <w:r w:rsidR="00E173FF" w:rsidRPr="00562F1F">
        <w:rPr>
          <w:rFonts w:eastAsia="Times New Roman" w:cs="Times New Roman"/>
          <w:szCs w:val="24"/>
        </w:rPr>
        <w:t xml:space="preserve">). The heat map depicts the mean difference (“Mean Deviation”) in Bray-Curtis dissimilarity of species-level composition between observed field data and 100 simulation reps for each combination of parameters. In the top right panel, </w:t>
      </w:r>
      <w:r w:rsidR="003C14B7">
        <w:rPr>
          <w:rFonts w:eastAsia="Times New Roman" w:cs="Times New Roman"/>
          <w:szCs w:val="24"/>
        </w:rPr>
        <w:t>solid</w:t>
      </w:r>
      <w:r w:rsidR="00CE1AD8">
        <w:rPr>
          <w:rFonts w:eastAsia="Times New Roman" w:cs="Times New Roman"/>
          <w:szCs w:val="24"/>
        </w:rPr>
        <w:t xml:space="preserve"> </w:t>
      </w:r>
      <w:r w:rsidR="00E173FF" w:rsidRPr="00562F1F">
        <w:rPr>
          <w:rFonts w:eastAsia="Times New Roman" w:cs="Times New Roman"/>
          <w:szCs w:val="24"/>
        </w:rPr>
        <w:t>circles show the combinations of site-level immigration and replacement rates used in null model simulations.</w:t>
      </w:r>
    </w:p>
    <w:p w14:paraId="301D67F8" w14:textId="77777777" w:rsidR="0039099D" w:rsidRDefault="0039099D" w:rsidP="00E173FF">
      <w:pPr>
        <w:spacing w:line="480" w:lineRule="auto"/>
      </w:pPr>
    </w:p>
    <w:p w14:paraId="51C883F4" w14:textId="7EBDA5EE" w:rsidR="00857540" w:rsidRDefault="0039099D" w:rsidP="00857540">
      <w:pPr>
        <w:spacing w:line="480" w:lineRule="auto"/>
      </w:pPr>
      <w:r w:rsidRPr="00ED4FC2">
        <w:rPr>
          <w:b/>
        </w:rPr>
        <w:t>Figure S4:</w:t>
      </w:r>
      <w:r>
        <w:rPr>
          <w:b/>
        </w:rPr>
        <w:t xml:space="preserve"> </w:t>
      </w:r>
      <w:r w:rsidR="00556995">
        <w:t>Differences between predicted and observed species abundances in 2013, plotted by trait value</w:t>
      </w:r>
      <w:r w:rsidR="002B3363">
        <w:t xml:space="preserve"> using scatterplots (continuous traits) or boxplots (binary traits)</w:t>
      </w:r>
      <w:r w:rsidR="00556995">
        <w:t xml:space="preserve">. Red lines and 95% confidence intervals are shown when there are significant (solid red line) or nearly significant </w:t>
      </w:r>
      <w:r w:rsidR="00556995">
        <w:lastRenderedPageBreak/>
        <w:t xml:space="preserve">(dashed red line) relationships. The diameter of each </w:t>
      </w:r>
      <w:r w:rsidR="003C14B7">
        <w:t>solid</w:t>
      </w:r>
      <w:r w:rsidR="00556995">
        <w:t xml:space="preserve"> circle is proportional to its abundance in the region. </w:t>
      </w:r>
    </w:p>
    <w:p w14:paraId="51E2B017" w14:textId="77777777" w:rsidR="00857540" w:rsidRDefault="00857540" w:rsidP="00ED4FC2">
      <w:r>
        <w:br w:type="page"/>
      </w:r>
    </w:p>
    <w:p w14:paraId="41766FAC" w14:textId="2F5B55CB" w:rsidR="00102B83" w:rsidRDefault="00857540" w:rsidP="009062AC">
      <w:pPr>
        <w:spacing w:line="480" w:lineRule="auto"/>
        <w:rPr>
          <w:rFonts w:cs="Times New Roman"/>
          <w:szCs w:val="24"/>
        </w:rPr>
      </w:pPr>
      <w:r>
        <w:lastRenderedPageBreak/>
        <w:t>FIGURE S1</w:t>
      </w:r>
      <w:r w:rsidR="00ED4FC2">
        <w:rPr>
          <w:noProof/>
        </w:rPr>
        <w:drawing>
          <wp:inline distT="0" distB="0" distL="0" distR="0" wp14:anchorId="7866B9D1" wp14:editId="17F36CE8">
            <wp:extent cx="5663913" cy="7329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913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FIGURE S2</w:t>
      </w:r>
      <w:r w:rsidR="000621A6" w:rsidRPr="000621A6">
        <w:rPr>
          <w:noProof/>
        </w:rPr>
        <w:t xml:space="preserve"> </w:t>
      </w:r>
      <w:r w:rsidRPr="00857540">
        <w:rPr>
          <w:noProof/>
        </w:rPr>
        <w:drawing>
          <wp:inline distT="0" distB="0" distL="0" distR="0" wp14:anchorId="7F44CB9E" wp14:editId="44780791">
            <wp:extent cx="5943600" cy="769171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451D" w14:textId="727C72AD" w:rsidR="000621A6" w:rsidRDefault="00857540" w:rsidP="00ED4FC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FIGURE S3</w:t>
      </w:r>
      <w:r w:rsidR="00CE1AD8">
        <w:rPr>
          <w:noProof/>
        </w:rPr>
        <w:drawing>
          <wp:inline distT="0" distB="0" distL="0" distR="0" wp14:anchorId="1A58AF21" wp14:editId="0103CAB9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1A6"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lastRenderedPageBreak/>
        <w:t>FIGURE S4</w:t>
      </w:r>
    </w:p>
    <w:p w14:paraId="678D27E0" w14:textId="0029261F" w:rsidR="009A62BE" w:rsidRPr="009062AC" w:rsidRDefault="000621A6" w:rsidP="009062AC">
      <w:pPr>
        <w:spacing w:line="480" w:lineRule="auto"/>
        <w:rPr>
          <w:rFonts w:cs="Times New Roman"/>
          <w:szCs w:val="24"/>
        </w:rPr>
      </w:pPr>
      <w:ins w:id="156" w:author="John Guittar" w:date="2016-04-23T14:43:00Z">
        <w:r>
          <w:rPr>
            <w:noProof/>
          </w:rPr>
          <w:drawing>
            <wp:inline distT="0" distB="0" distL="0" distR="0" wp14:anchorId="45A81B59" wp14:editId="59A184EB">
              <wp:extent cx="5943600" cy="7691755"/>
              <wp:effectExtent l="0" t="0" r="0" b="444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691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9A62BE" w:rsidRPr="009062AC" w:rsidSect="00DA131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24F5C" w14:textId="77777777" w:rsidR="00EF3FA6" w:rsidRDefault="00EF3FA6" w:rsidP="00DA131C">
      <w:r>
        <w:separator/>
      </w:r>
    </w:p>
  </w:endnote>
  <w:endnote w:type="continuationSeparator" w:id="0">
    <w:p w14:paraId="5A63F382" w14:textId="77777777" w:rsidR="00EF3FA6" w:rsidRDefault="00EF3FA6" w:rsidP="00DA131C">
      <w:r>
        <w:continuationSeparator/>
      </w:r>
    </w:p>
  </w:endnote>
  <w:endnote w:type="continuationNotice" w:id="1">
    <w:p w14:paraId="51DCEEE4" w14:textId="77777777" w:rsidR="00EF3FA6" w:rsidRDefault="00EF3F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318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28123" w14:textId="77777777" w:rsidR="009424D7" w:rsidRDefault="009424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1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70D56A" w14:textId="77777777" w:rsidR="009424D7" w:rsidRDefault="00942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6CBA6" w14:textId="77777777" w:rsidR="00EF3FA6" w:rsidRDefault="00EF3FA6" w:rsidP="00DA131C">
      <w:r>
        <w:separator/>
      </w:r>
    </w:p>
  </w:footnote>
  <w:footnote w:type="continuationSeparator" w:id="0">
    <w:p w14:paraId="348DD073" w14:textId="77777777" w:rsidR="00EF3FA6" w:rsidRDefault="00EF3FA6" w:rsidP="00DA131C">
      <w:r>
        <w:continuationSeparator/>
      </w:r>
    </w:p>
  </w:footnote>
  <w:footnote w:type="continuationNotice" w:id="1">
    <w:p w14:paraId="10BF7F98" w14:textId="77777777" w:rsidR="00EF3FA6" w:rsidRDefault="00EF3F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F2DB2" w14:textId="77777777" w:rsidR="00ED4FC2" w:rsidRDefault="00ED4FC2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Guittar">
    <w15:presenceInfo w15:providerId="Windows Live" w15:userId="9f113f46fdc5ec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trackRevision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BE"/>
    <w:rsid w:val="000006A7"/>
    <w:rsid w:val="00006E08"/>
    <w:rsid w:val="00010DB4"/>
    <w:rsid w:val="00014C37"/>
    <w:rsid w:val="00016C71"/>
    <w:rsid w:val="000252DB"/>
    <w:rsid w:val="000262E1"/>
    <w:rsid w:val="00027E88"/>
    <w:rsid w:val="000325FA"/>
    <w:rsid w:val="00035FE1"/>
    <w:rsid w:val="0004159C"/>
    <w:rsid w:val="000429B6"/>
    <w:rsid w:val="00043B6D"/>
    <w:rsid w:val="00046179"/>
    <w:rsid w:val="00046BD3"/>
    <w:rsid w:val="000621A6"/>
    <w:rsid w:val="0006403D"/>
    <w:rsid w:val="000640A9"/>
    <w:rsid w:val="00070035"/>
    <w:rsid w:val="000759FF"/>
    <w:rsid w:val="000832E8"/>
    <w:rsid w:val="00083641"/>
    <w:rsid w:val="00084D5B"/>
    <w:rsid w:val="00085862"/>
    <w:rsid w:val="00091234"/>
    <w:rsid w:val="00094883"/>
    <w:rsid w:val="000950CD"/>
    <w:rsid w:val="000A0345"/>
    <w:rsid w:val="000A2588"/>
    <w:rsid w:val="000A6E58"/>
    <w:rsid w:val="000B0CCE"/>
    <w:rsid w:val="000B79F1"/>
    <w:rsid w:val="000D5BDD"/>
    <w:rsid w:val="000E3C93"/>
    <w:rsid w:val="000E6171"/>
    <w:rsid w:val="000E6427"/>
    <w:rsid w:val="000F1F0D"/>
    <w:rsid w:val="000F3238"/>
    <w:rsid w:val="000F5512"/>
    <w:rsid w:val="000F698A"/>
    <w:rsid w:val="00102B83"/>
    <w:rsid w:val="00102BFA"/>
    <w:rsid w:val="001101C3"/>
    <w:rsid w:val="00113F57"/>
    <w:rsid w:val="00116CB4"/>
    <w:rsid w:val="00130E72"/>
    <w:rsid w:val="00136589"/>
    <w:rsid w:val="00143A4B"/>
    <w:rsid w:val="00151419"/>
    <w:rsid w:val="00152594"/>
    <w:rsid w:val="00152B7F"/>
    <w:rsid w:val="00152F4D"/>
    <w:rsid w:val="00153932"/>
    <w:rsid w:val="001552EE"/>
    <w:rsid w:val="0016022E"/>
    <w:rsid w:val="00163DF9"/>
    <w:rsid w:val="00165F97"/>
    <w:rsid w:val="00173909"/>
    <w:rsid w:val="00175F26"/>
    <w:rsid w:val="001810E3"/>
    <w:rsid w:val="00191CE3"/>
    <w:rsid w:val="001943DF"/>
    <w:rsid w:val="001A01C5"/>
    <w:rsid w:val="001A1134"/>
    <w:rsid w:val="001B1F27"/>
    <w:rsid w:val="001C5525"/>
    <w:rsid w:val="001C5549"/>
    <w:rsid w:val="001F0B7C"/>
    <w:rsid w:val="001F53DA"/>
    <w:rsid w:val="0020297C"/>
    <w:rsid w:val="00204C6B"/>
    <w:rsid w:val="00206647"/>
    <w:rsid w:val="00216DBE"/>
    <w:rsid w:val="002213DD"/>
    <w:rsid w:val="00221585"/>
    <w:rsid w:val="00222485"/>
    <w:rsid w:val="00231EE5"/>
    <w:rsid w:val="0023496A"/>
    <w:rsid w:val="00240FF3"/>
    <w:rsid w:val="00243E68"/>
    <w:rsid w:val="00243FD7"/>
    <w:rsid w:val="00245A3C"/>
    <w:rsid w:val="00252B40"/>
    <w:rsid w:val="00255C6E"/>
    <w:rsid w:val="00261AA3"/>
    <w:rsid w:val="00263A19"/>
    <w:rsid w:val="00264395"/>
    <w:rsid w:val="00264CD3"/>
    <w:rsid w:val="002652EF"/>
    <w:rsid w:val="00266F5E"/>
    <w:rsid w:val="00271D03"/>
    <w:rsid w:val="002744B1"/>
    <w:rsid w:val="00276CA4"/>
    <w:rsid w:val="0029216A"/>
    <w:rsid w:val="002947FB"/>
    <w:rsid w:val="002A1DB8"/>
    <w:rsid w:val="002A29C1"/>
    <w:rsid w:val="002A42F6"/>
    <w:rsid w:val="002B2170"/>
    <w:rsid w:val="002B2D4C"/>
    <w:rsid w:val="002B3363"/>
    <w:rsid w:val="002D0E66"/>
    <w:rsid w:val="002D0E8E"/>
    <w:rsid w:val="002D13A9"/>
    <w:rsid w:val="002D3C52"/>
    <w:rsid w:val="002E3081"/>
    <w:rsid w:val="002E6A91"/>
    <w:rsid w:val="002F1D86"/>
    <w:rsid w:val="002F43E8"/>
    <w:rsid w:val="002F7534"/>
    <w:rsid w:val="00301AE6"/>
    <w:rsid w:val="0030596A"/>
    <w:rsid w:val="00306EE4"/>
    <w:rsid w:val="00313694"/>
    <w:rsid w:val="00316D55"/>
    <w:rsid w:val="003173EA"/>
    <w:rsid w:val="00321ACE"/>
    <w:rsid w:val="003236E0"/>
    <w:rsid w:val="00325263"/>
    <w:rsid w:val="00334C99"/>
    <w:rsid w:val="00335C9E"/>
    <w:rsid w:val="00342445"/>
    <w:rsid w:val="00344412"/>
    <w:rsid w:val="00366706"/>
    <w:rsid w:val="003726A3"/>
    <w:rsid w:val="00372775"/>
    <w:rsid w:val="0037435E"/>
    <w:rsid w:val="00375946"/>
    <w:rsid w:val="00377110"/>
    <w:rsid w:val="00377FC2"/>
    <w:rsid w:val="0038249E"/>
    <w:rsid w:val="0039099D"/>
    <w:rsid w:val="003956F6"/>
    <w:rsid w:val="003967CE"/>
    <w:rsid w:val="003B41C8"/>
    <w:rsid w:val="003B6E0A"/>
    <w:rsid w:val="003B732D"/>
    <w:rsid w:val="003B7ADC"/>
    <w:rsid w:val="003C14B7"/>
    <w:rsid w:val="003C4837"/>
    <w:rsid w:val="003C502C"/>
    <w:rsid w:val="003C5D76"/>
    <w:rsid w:val="003D16D4"/>
    <w:rsid w:val="003D3D0C"/>
    <w:rsid w:val="003D52F8"/>
    <w:rsid w:val="003E159D"/>
    <w:rsid w:val="003E1A40"/>
    <w:rsid w:val="003E24A3"/>
    <w:rsid w:val="003E4552"/>
    <w:rsid w:val="003F23CA"/>
    <w:rsid w:val="00403622"/>
    <w:rsid w:val="00405C02"/>
    <w:rsid w:val="00410C5D"/>
    <w:rsid w:val="00412CFC"/>
    <w:rsid w:val="004134BB"/>
    <w:rsid w:val="00415443"/>
    <w:rsid w:val="00417F2C"/>
    <w:rsid w:val="0042590A"/>
    <w:rsid w:val="004342A6"/>
    <w:rsid w:val="00435B9F"/>
    <w:rsid w:val="00436DAF"/>
    <w:rsid w:val="00444A42"/>
    <w:rsid w:val="00444AA0"/>
    <w:rsid w:val="00447BBA"/>
    <w:rsid w:val="004550A4"/>
    <w:rsid w:val="00455795"/>
    <w:rsid w:val="00457D4B"/>
    <w:rsid w:val="004656B9"/>
    <w:rsid w:val="004706C5"/>
    <w:rsid w:val="00493E89"/>
    <w:rsid w:val="0049556C"/>
    <w:rsid w:val="00495892"/>
    <w:rsid w:val="00495CA1"/>
    <w:rsid w:val="0049619A"/>
    <w:rsid w:val="00496665"/>
    <w:rsid w:val="004A5EA0"/>
    <w:rsid w:val="004A7579"/>
    <w:rsid w:val="004B1324"/>
    <w:rsid w:val="004B2C5D"/>
    <w:rsid w:val="004B2D07"/>
    <w:rsid w:val="004B4D10"/>
    <w:rsid w:val="004B5176"/>
    <w:rsid w:val="004B547E"/>
    <w:rsid w:val="004B6291"/>
    <w:rsid w:val="004B674F"/>
    <w:rsid w:val="004C0C87"/>
    <w:rsid w:val="004C1E2C"/>
    <w:rsid w:val="004C63CF"/>
    <w:rsid w:val="004D67D4"/>
    <w:rsid w:val="004D740C"/>
    <w:rsid w:val="004E0468"/>
    <w:rsid w:val="004E62E2"/>
    <w:rsid w:val="004E78CF"/>
    <w:rsid w:val="004F033F"/>
    <w:rsid w:val="005119FB"/>
    <w:rsid w:val="0051583A"/>
    <w:rsid w:val="00517C94"/>
    <w:rsid w:val="00520885"/>
    <w:rsid w:val="00526617"/>
    <w:rsid w:val="00532E6C"/>
    <w:rsid w:val="00535977"/>
    <w:rsid w:val="00540C1D"/>
    <w:rsid w:val="0054228D"/>
    <w:rsid w:val="00542D45"/>
    <w:rsid w:val="00543025"/>
    <w:rsid w:val="00543287"/>
    <w:rsid w:val="00546313"/>
    <w:rsid w:val="00546B73"/>
    <w:rsid w:val="0055115F"/>
    <w:rsid w:val="005567EC"/>
    <w:rsid w:val="00556995"/>
    <w:rsid w:val="00561360"/>
    <w:rsid w:val="00562F1F"/>
    <w:rsid w:val="00573B85"/>
    <w:rsid w:val="005861EF"/>
    <w:rsid w:val="00593F85"/>
    <w:rsid w:val="005977EC"/>
    <w:rsid w:val="005A08A2"/>
    <w:rsid w:val="005A1D2F"/>
    <w:rsid w:val="005A2631"/>
    <w:rsid w:val="005A3179"/>
    <w:rsid w:val="005B1E32"/>
    <w:rsid w:val="005B25CE"/>
    <w:rsid w:val="005B489A"/>
    <w:rsid w:val="005C0C4F"/>
    <w:rsid w:val="005D107D"/>
    <w:rsid w:val="005D20BF"/>
    <w:rsid w:val="005D5A3F"/>
    <w:rsid w:val="005D6F25"/>
    <w:rsid w:val="005D706B"/>
    <w:rsid w:val="005F01AD"/>
    <w:rsid w:val="005F04D0"/>
    <w:rsid w:val="005F09F2"/>
    <w:rsid w:val="005F36D9"/>
    <w:rsid w:val="00605F42"/>
    <w:rsid w:val="00611C20"/>
    <w:rsid w:val="00615C5D"/>
    <w:rsid w:val="00617B3A"/>
    <w:rsid w:val="00621482"/>
    <w:rsid w:val="0062151B"/>
    <w:rsid w:val="0063446F"/>
    <w:rsid w:val="006364AA"/>
    <w:rsid w:val="006413CF"/>
    <w:rsid w:val="00644BE1"/>
    <w:rsid w:val="0064626B"/>
    <w:rsid w:val="006465B8"/>
    <w:rsid w:val="00651A09"/>
    <w:rsid w:val="00652F88"/>
    <w:rsid w:val="00655907"/>
    <w:rsid w:val="00656744"/>
    <w:rsid w:val="00661C2F"/>
    <w:rsid w:val="006625C2"/>
    <w:rsid w:val="00662D6D"/>
    <w:rsid w:val="006649C8"/>
    <w:rsid w:val="00666DC0"/>
    <w:rsid w:val="006709F5"/>
    <w:rsid w:val="0067541B"/>
    <w:rsid w:val="00675D11"/>
    <w:rsid w:val="00676E6B"/>
    <w:rsid w:val="00680BF2"/>
    <w:rsid w:val="00683FE7"/>
    <w:rsid w:val="0068540D"/>
    <w:rsid w:val="00686C3D"/>
    <w:rsid w:val="00687447"/>
    <w:rsid w:val="0069376E"/>
    <w:rsid w:val="006A3793"/>
    <w:rsid w:val="006A5A22"/>
    <w:rsid w:val="006A6144"/>
    <w:rsid w:val="006D1B25"/>
    <w:rsid w:val="006D2546"/>
    <w:rsid w:val="006E60D3"/>
    <w:rsid w:val="006E6EEA"/>
    <w:rsid w:val="006E7271"/>
    <w:rsid w:val="006F0455"/>
    <w:rsid w:val="006F4155"/>
    <w:rsid w:val="006F57C1"/>
    <w:rsid w:val="006F7D2A"/>
    <w:rsid w:val="007040A4"/>
    <w:rsid w:val="00706144"/>
    <w:rsid w:val="007069CC"/>
    <w:rsid w:val="00706B18"/>
    <w:rsid w:val="00707236"/>
    <w:rsid w:val="00707BE2"/>
    <w:rsid w:val="00721CFB"/>
    <w:rsid w:val="0072523B"/>
    <w:rsid w:val="00725646"/>
    <w:rsid w:val="007262FF"/>
    <w:rsid w:val="007268FB"/>
    <w:rsid w:val="00726E16"/>
    <w:rsid w:val="007272F1"/>
    <w:rsid w:val="00731409"/>
    <w:rsid w:val="00736819"/>
    <w:rsid w:val="00743BE7"/>
    <w:rsid w:val="007458F2"/>
    <w:rsid w:val="0074607C"/>
    <w:rsid w:val="007538CC"/>
    <w:rsid w:val="00754059"/>
    <w:rsid w:val="007567E1"/>
    <w:rsid w:val="007612B2"/>
    <w:rsid w:val="00764F97"/>
    <w:rsid w:val="007704BD"/>
    <w:rsid w:val="00775431"/>
    <w:rsid w:val="00775A1F"/>
    <w:rsid w:val="0077614A"/>
    <w:rsid w:val="00780EAB"/>
    <w:rsid w:val="00792459"/>
    <w:rsid w:val="0079385A"/>
    <w:rsid w:val="00793C9D"/>
    <w:rsid w:val="007A667B"/>
    <w:rsid w:val="007A7C84"/>
    <w:rsid w:val="007B0962"/>
    <w:rsid w:val="007B09A2"/>
    <w:rsid w:val="007E4366"/>
    <w:rsid w:val="007E64DA"/>
    <w:rsid w:val="007F1280"/>
    <w:rsid w:val="007F3C11"/>
    <w:rsid w:val="00802F2F"/>
    <w:rsid w:val="00804645"/>
    <w:rsid w:val="00807886"/>
    <w:rsid w:val="00811921"/>
    <w:rsid w:val="00816D2C"/>
    <w:rsid w:val="0082350B"/>
    <w:rsid w:val="008346CB"/>
    <w:rsid w:val="00835C72"/>
    <w:rsid w:val="00837723"/>
    <w:rsid w:val="00857540"/>
    <w:rsid w:val="00860AFB"/>
    <w:rsid w:val="008648C3"/>
    <w:rsid w:val="008658DB"/>
    <w:rsid w:val="00867BDA"/>
    <w:rsid w:val="00874E29"/>
    <w:rsid w:val="00875406"/>
    <w:rsid w:val="008817C3"/>
    <w:rsid w:val="00885220"/>
    <w:rsid w:val="0088718D"/>
    <w:rsid w:val="008919C8"/>
    <w:rsid w:val="00891CEE"/>
    <w:rsid w:val="00896588"/>
    <w:rsid w:val="008A09C5"/>
    <w:rsid w:val="008A47CD"/>
    <w:rsid w:val="008B3B4C"/>
    <w:rsid w:val="008C5761"/>
    <w:rsid w:val="008C5AB6"/>
    <w:rsid w:val="008C62D9"/>
    <w:rsid w:val="008C6B23"/>
    <w:rsid w:val="008C7CA6"/>
    <w:rsid w:val="008D1192"/>
    <w:rsid w:val="008D23B8"/>
    <w:rsid w:val="008F38A7"/>
    <w:rsid w:val="008F5DAB"/>
    <w:rsid w:val="009062AC"/>
    <w:rsid w:val="00906884"/>
    <w:rsid w:val="009112C0"/>
    <w:rsid w:val="0091203E"/>
    <w:rsid w:val="009149E5"/>
    <w:rsid w:val="00921EBB"/>
    <w:rsid w:val="00923145"/>
    <w:rsid w:val="00924AB5"/>
    <w:rsid w:val="00924C4A"/>
    <w:rsid w:val="00925201"/>
    <w:rsid w:val="0093075F"/>
    <w:rsid w:val="0093745C"/>
    <w:rsid w:val="00941AC7"/>
    <w:rsid w:val="009424D7"/>
    <w:rsid w:val="00944BA6"/>
    <w:rsid w:val="00956A47"/>
    <w:rsid w:val="00963464"/>
    <w:rsid w:val="0096463C"/>
    <w:rsid w:val="009654AB"/>
    <w:rsid w:val="009658E1"/>
    <w:rsid w:val="00966851"/>
    <w:rsid w:val="009716F0"/>
    <w:rsid w:val="00972356"/>
    <w:rsid w:val="00975E2B"/>
    <w:rsid w:val="00976440"/>
    <w:rsid w:val="009817F2"/>
    <w:rsid w:val="0098567B"/>
    <w:rsid w:val="0098644D"/>
    <w:rsid w:val="009914D3"/>
    <w:rsid w:val="00992B2B"/>
    <w:rsid w:val="0099640D"/>
    <w:rsid w:val="009970F2"/>
    <w:rsid w:val="009A04A7"/>
    <w:rsid w:val="009A23CB"/>
    <w:rsid w:val="009A2BDB"/>
    <w:rsid w:val="009A62BE"/>
    <w:rsid w:val="009A79EC"/>
    <w:rsid w:val="009B2F77"/>
    <w:rsid w:val="009B4882"/>
    <w:rsid w:val="009B494F"/>
    <w:rsid w:val="009C0EF4"/>
    <w:rsid w:val="009C0F95"/>
    <w:rsid w:val="009C742D"/>
    <w:rsid w:val="009D024B"/>
    <w:rsid w:val="009E1EE6"/>
    <w:rsid w:val="009F0B59"/>
    <w:rsid w:val="00A06569"/>
    <w:rsid w:val="00A165CD"/>
    <w:rsid w:val="00A17328"/>
    <w:rsid w:val="00A2375C"/>
    <w:rsid w:val="00A24814"/>
    <w:rsid w:val="00A267DB"/>
    <w:rsid w:val="00A350B1"/>
    <w:rsid w:val="00A3578D"/>
    <w:rsid w:val="00A376C8"/>
    <w:rsid w:val="00A40A43"/>
    <w:rsid w:val="00A60843"/>
    <w:rsid w:val="00A80393"/>
    <w:rsid w:val="00A90501"/>
    <w:rsid w:val="00A92998"/>
    <w:rsid w:val="00A968D9"/>
    <w:rsid w:val="00AA2F4A"/>
    <w:rsid w:val="00AA3EE9"/>
    <w:rsid w:val="00AA4079"/>
    <w:rsid w:val="00AA5385"/>
    <w:rsid w:val="00AA6515"/>
    <w:rsid w:val="00AB0250"/>
    <w:rsid w:val="00AB531B"/>
    <w:rsid w:val="00AB658C"/>
    <w:rsid w:val="00AB6AEA"/>
    <w:rsid w:val="00AC10A0"/>
    <w:rsid w:val="00AC3EEE"/>
    <w:rsid w:val="00AD2D4A"/>
    <w:rsid w:val="00AE16DA"/>
    <w:rsid w:val="00AE4B94"/>
    <w:rsid w:val="00AE568D"/>
    <w:rsid w:val="00AE6DC9"/>
    <w:rsid w:val="00AE7416"/>
    <w:rsid w:val="00AE7F9F"/>
    <w:rsid w:val="00B0029D"/>
    <w:rsid w:val="00B2457D"/>
    <w:rsid w:val="00B373D2"/>
    <w:rsid w:val="00B461DC"/>
    <w:rsid w:val="00B50A23"/>
    <w:rsid w:val="00B52FC2"/>
    <w:rsid w:val="00B55CDD"/>
    <w:rsid w:val="00B63C0E"/>
    <w:rsid w:val="00B66300"/>
    <w:rsid w:val="00B66AAD"/>
    <w:rsid w:val="00B71B03"/>
    <w:rsid w:val="00B71BAC"/>
    <w:rsid w:val="00B77042"/>
    <w:rsid w:val="00B773A8"/>
    <w:rsid w:val="00B82777"/>
    <w:rsid w:val="00B82D24"/>
    <w:rsid w:val="00B84730"/>
    <w:rsid w:val="00BB2D23"/>
    <w:rsid w:val="00BB78D1"/>
    <w:rsid w:val="00BC07E2"/>
    <w:rsid w:val="00BC20DF"/>
    <w:rsid w:val="00BD1480"/>
    <w:rsid w:val="00BD15C5"/>
    <w:rsid w:val="00BE2734"/>
    <w:rsid w:val="00BE4279"/>
    <w:rsid w:val="00BE760A"/>
    <w:rsid w:val="00BF236D"/>
    <w:rsid w:val="00BF7562"/>
    <w:rsid w:val="00C07DAE"/>
    <w:rsid w:val="00C1383E"/>
    <w:rsid w:val="00C149C2"/>
    <w:rsid w:val="00C234B8"/>
    <w:rsid w:val="00C23C4A"/>
    <w:rsid w:val="00C2733D"/>
    <w:rsid w:val="00C301B8"/>
    <w:rsid w:val="00C333DD"/>
    <w:rsid w:val="00C342D2"/>
    <w:rsid w:val="00C40418"/>
    <w:rsid w:val="00C43150"/>
    <w:rsid w:val="00C47B67"/>
    <w:rsid w:val="00C5656D"/>
    <w:rsid w:val="00C71672"/>
    <w:rsid w:val="00C72CFB"/>
    <w:rsid w:val="00C857E2"/>
    <w:rsid w:val="00C93F31"/>
    <w:rsid w:val="00C96551"/>
    <w:rsid w:val="00CB1095"/>
    <w:rsid w:val="00CB2CDC"/>
    <w:rsid w:val="00CD5CFA"/>
    <w:rsid w:val="00CD6BEA"/>
    <w:rsid w:val="00CE0BE8"/>
    <w:rsid w:val="00CE1580"/>
    <w:rsid w:val="00CE1AD8"/>
    <w:rsid w:val="00CE6456"/>
    <w:rsid w:val="00CE7C69"/>
    <w:rsid w:val="00CF30A5"/>
    <w:rsid w:val="00CF4B67"/>
    <w:rsid w:val="00CF4BEA"/>
    <w:rsid w:val="00CF6DAA"/>
    <w:rsid w:val="00D03B29"/>
    <w:rsid w:val="00D042F8"/>
    <w:rsid w:val="00D0523D"/>
    <w:rsid w:val="00D1774E"/>
    <w:rsid w:val="00D24637"/>
    <w:rsid w:val="00D24C6C"/>
    <w:rsid w:val="00D24E52"/>
    <w:rsid w:val="00D26185"/>
    <w:rsid w:val="00D30AA7"/>
    <w:rsid w:val="00D374C8"/>
    <w:rsid w:val="00D461D9"/>
    <w:rsid w:val="00D506FC"/>
    <w:rsid w:val="00D5111F"/>
    <w:rsid w:val="00D57614"/>
    <w:rsid w:val="00D57DB6"/>
    <w:rsid w:val="00D62071"/>
    <w:rsid w:val="00D64724"/>
    <w:rsid w:val="00D77BE1"/>
    <w:rsid w:val="00D83989"/>
    <w:rsid w:val="00D863AD"/>
    <w:rsid w:val="00D91947"/>
    <w:rsid w:val="00D935DE"/>
    <w:rsid w:val="00D963FF"/>
    <w:rsid w:val="00D97FF6"/>
    <w:rsid w:val="00DA131C"/>
    <w:rsid w:val="00DA26BC"/>
    <w:rsid w:val="00DB4F33"/>
    <w:rsid w:val="00DB611D"/>
    <w:rsid w:val="00DC2B6E"/>
    <w:rsid w:val="00DD0402"/>
    <w:rsid w:val="00DD4489"/>
    <w:rsid w:val="00DD558A"/>
    <w:rsid w:val="00DE5205"/>
    <w:rsid w:val="00DE6E36"/>
    <w:rsid w:val="00DF07F2"/>
    <w:rsid w:val="00DF5CC8"/>
    <w:rsid w:val="00DF6055"/>
    <w:rsid w:val="00E0009D"/>
    <w:rsid w:val="00E02ED8"/>
    <w:rsid w:val="00E0549D"/>
    <w:rsid w:val="00E10039"/>
    <w:rsid w:val="00E1019D"/>
    <w:rsid w:val="00E12910"/>
    <w:rsid w:val="00E14DF7"/>
    <w:rsid w:val="00E1654C"/>
    <w:rsid w:val="00E173FF"/>
    <w:rsid w:val="00E249B1"/>
    <w:rsid w:val="00E26F39"/>
    <w:rsid w:val="00E3333C"/>
    <w:rsid w:val="00E33445"/>
    <w:rsid w:val="00E36741"/>
    <w:rsid w:val="00E42DEF"/>
    <w:rsid w:val="00E4455E"/>
    <w:rsid w:val="00E4648C"/>
    <w:rsid w:val="00E46AEA"/>
    <w:rsid w:val="00E52CEA"/>
    <w:rsid w:val="00E564A9"/>
    <w:rsid w:val="00E61F63"/>
    <w:rsid w:val="00E6226E"/>
    <w:rsid w:val="00E628EA"/>
    <w:rsid w:val="00E70E2B"/>
    <w:rsid w:val="00E71EA0"/>
    <w:rsid w:val="00E953EB"/>
    <w:rsid w:val="00EA0923"/>
    <w:rsid w:val="00EA249E"/>
    <w:rsid w:val="00EA329C"/>
    <w:rsid w:val="00EB37E8"/>
    <w:rsid w:val="00EB5063"/>
    <w:rsid w:val="00EB665A"/>
    <w:rsid w:val="00EC07B0"/>
    <w:rsid w:val="00EC359C"/>
    <w:rsid w:val="00EC3E24"/>
    <w:rsid w:val="00ED1C8D"/>
    <w:rsid w:val="00ED33B7"/>
    <w:rsid w:val="00ED4FC2"/>
    <w:rsid w:val="00EE586F"/>
    <w:rsid w:val="00EE76EC"/>
    <w:rsid w:val="00EF3084"/>
    <w:rsid w:val="00EF3BBF"/>
    <w:rsid w:val="00EF3FA6"/>
    <w:rsid w:val="00EF64A4"/>
    <w:rsid w:val="00F1001C"/>
    <w:rsid w:val="00F11056"/>
    <w:rsid w:val="00F1464B"/>
    <w:rsid w:val="00F22D96"/>
    <w:rsid w:val="00F31F4E"/>
    <w:rsid w:val="00F3213C"/>
    <w:rsid w:val="00F4157F"/>
    <w:rsid w:val="00F4237C"/>
    <w:rsid w:val="00F45422"/>
    <w:rsid w:val="00F510F3"/>
    <w:rsid w:val="00F51808"/>
    <w:rsid w:val="00F56E1F"/>
    <w:rsid w:val="00F63A8B"/>
    <w:rsid w:val="00F661FD"/>
    <w:rsid w:val="00F71482"/>
    <w:rsid w:val="00F72051"/>
    <w:rsid w:val="00F721AB"/>
    <w:rsid w:val="00F7359D"/>
    <w:rsid w:val="00F87E33"/>
    <w:rsid w:val="00F920ED"/>
    <w:rsid w:val="00F94269"/>
    <w:rsid w:val="00F95966"/>
    <w:rsid w:val="00F9693C"/>
    <w:rsid w:val="00F974A7"/>
    <w:rsid w:val="00FA4ABE"/>
    <w:rsid w:val="00FB1597"/>
    <w:rsid w:val="00FD02BA"/>
    <w:rsid w:val="00FD21DA"/>
    <w:rsid w:val="00FD3255"/>
    <w:rsid w:val="00FD3B4D"/>
    <w:rsid w:val="00FE4D9B"/>
    <w:rsid w:val="00FE6B1E"/>
    <w:rsid w:val="00FF1F6C"/>
    <w:rsid w:val="00FF2855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1756"/>
  <w15:docId w15:val="{C18492EE-3803-4245-A4BF-68D5A60A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B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62BE"/>
    <w:pPr>
      <w:keepNext/>
      <w:keepLines/>
      <w:spacing w:line="480" w:lineRule="auto"/>
      <w:outlineLvl w:val="2"/>
    </w:pPr>
    <w:rPr>
      <w:rFonts w:eastAsiaTheme="majorEastAs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2BE"/>
    <w:rPr>
      <w:rFonts w:ascii="Times New Roman" w:eastAsiaTheme="maj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A62BE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62B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62BE"/>
    <w:rPr>
      <w:i/>
      <w:iCs/>
    </w:rPr>
  </w:style>
  <w:style w:type="paragraph" w:customStyle="1" w:styleId="Compact">
    <w:name w:val="Compact"/>
    <w:basedOn w:val="BodyText"/>
    <w:qFormat/>
    <w:rsid w:val="009A62BE"/>
    <w:pPr>
      <w:spacing w:before="36" w:after="36"/>
    </w:pPr>
    <w:rPr>
      <w:rFonts w:asciiTheme="minorHAnsi" w:hAnsiTheme="minorHAnsi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A62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62BE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6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3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3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3C52"/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DA131C"/>
  </w:style>
  <w:style w:type="paragraph" w:styleId="Header">
    <w:name w:val="header"/>
    <w:basedOn w:val="Normal"/>
    <w:link w:val="HeaderChar"/>
    <w:uiPriority w:val="99"/>
    <w:unhideWhenUsed/>
    <w:rsid w:val="00DA1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A1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1C"/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4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9AA55-F50E-427A-9CF8-18E0F31B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Guittar</dc:creator>
  <cp:lastModifiedBy>John Guittar</cp:lastModifiedBy>
  <cp:revision>3</cp:revision>
  <dcterms:created xsi:type="dcterms:W3CDTF">2016-04-26T09:18:00Z</dcterms:created>
  <dcterms:modified xsi:type="dcterms:W3CDTF">2016-04-30T08:07:00Z</dcterms:modified>
</cp:coreProperties>
</file>